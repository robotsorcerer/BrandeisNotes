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149CC" w14:textId="14F05364" w:rsidR="00B75F42" w:rsidRPr="00B75F42" w:rsidRDefault="00FF42ED" w:rsidP="00B75F42">
      <w:pPr>
        <w:numPr>
          <w:ilvl w:val="0"/>
          <w:numId w:val="2"/>
        </w:numPr>
        <w:shd w:val="clear" w:color="auto" w:fill="FFFFFF"/>
        <w:spacing w:beforeAutospacing="1" w:after="0" w:afterAutospacing="1" w:line="240" w:lineRule="auto"/>
        <w:rPr>
          <w:rFonts w:asciiTheme="majorHAnsi" w:eastAsia="Times New Roman" w:hAnsiTheme="majorHAnsi" w:cstheme="majorHAnsi"/>
          <w:color w:val="373A3C"/>
          <w:sz w:val="24"/>
          <w:szCs w:val="24"/>
        </w:rPr>
      </w:pPr>
      <w:ins w:id="0" w:author="Lekan Molu" w:date="2021-08-08T14:37:00Z">
        <w:r w:rsidRPr="00FF42ED">
          <w:rPr>
            <w:rFonts w:asciiTheme="majorHAnsi" w:eastAsia="Times New Roman" w:hAnsiTheme="majorHAnsi" w:cstheme="majorHAnsi"/>
            <w:noProof/>
            <w:color w:val="373A3C"/>
            <w:sz w:val="24"/>
            <w:szCs w:val="24"/>
          </w:rPr>
          <mc:AlternateContent>
            <mc:Choice Requires="wpg">
              <w:drawing>
                <wp:anchor distT="45720" distB="45720" distL="182880" distR="182880" simplePos="0" relativeHeight="251659264" behindDoc="0" locked="0" layoutInCell="1" allowOverlap="1" wp14:anchorId="49F02914" wp14:editId="7DCC26A3">
                  <wp:simplePos x="0" y="0"/>
                  <wp:positionH relativeFrom="rightMargin">
                    <wp:align>left</wp:align>
                  </wp:positionH>
                  <wp:positionV relativeFrom="margin">
                    <wp:posOffset>-548640</wp:posOffset>
                  </wp:positionV>
                  <wp:extent cx="3566160" cy="2837816"/>
                  <wp:effectExtent l="0" t="0" r="0" b="635"/>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2837816"/>
                            <a:chOff x="0" y="0"/>
                            <a:chExt cx="3567448" cy="283723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9D3028" w14:textId="77777777" w:rsidR="00FF42ED" w:rsidRDefault="00FF42E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82042" y="1567492"/>
                              <a:ext cx="2355430" cy="12697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3DF39" w14:textId="037F870E" w:rsidR="00FF42ED" w:rsidRPr="00FF42ED" w:rsidRDefault="00FF42ED">
                                <w:pPr>
                                  <w:rPr>
                                    <w:caps/>
                                    <w:color w:val="4472C4" w:themeColor="accent1"/>
                                    <w:sz w:val="128"/>
                                    <w:szCs w:val="128"/>
                                    <w:rPrChange w:id="1" w:author="Lekan Molu" w:date="2021-08-08T14:37:00Z">
                                      <w:rPr>
                                        <w:caps/>
                                        <w:color w:val="4472C4" w:themeColor="accent1"/>
                                        <w:sz w:val="26"/>
                                        <w:szCs w:val="26"/>
                                      </w:rPr>
                                    </w:rPrChange>
                                  </w:rPr>
                                </w:pPr>
                                <w:ins w:id="2" w:author="Lekan Molu" w:date="2021-08-08T14:37:00Z">
                                  <w:r w:rsidRPr="00FF42ED">
                                    <w:rPr>
                                      <w:caps/>
                                      <w:color w:val="4472C4" w:themeColor="accent1"/>
                                      <w:sz w:val="128"/>
                                      <w:szCs w:val="128"/>
                                      <w:rPrChange w:id="3" w:author="Lekan Molu" w:date="2021-08-08T14:37:00Z">
                                        <w:rPr>
                                          <w:caps/>
                                          <w:color w:val="4472C4" w:themeColor="accent1"/>
                                          <w:sz w:val="26"/>
                                          <w:szCs w:val="26"/>
                                        </w:rPr>
                                      </w:rPrChange>
                                    </w:rPr>
                                    <w:t>95%</w:t>
                                  </w:r>
                                </w:ins>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9F02914" id="Group 198" o:spid="_x0000_s1026" style="position:absolute;left:0;text-align:left;margin-left:0;margin-top:-43.2pt;width:280.8pt;height:223.45pt;z-index:251659264;mso-wrap-distance-left:14.4pt;mso-wrap-distance-top:3.6pt;mso-wrap-distance-right:14.4pt;mso-wrap-distance-bottom:3.6pt;mso-position-horizontal:left;mso-position-horizontal-relative:right-margin-area;mso-position-vertical-relative:margin;mso-width-relative:margin;mso-height-relative:margin" coordsize="35674,2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699D3028" w14:textId="77777777" w:rsidR="00FF42ED" w:rsidRDefault="00FF42ED">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left:2820;top:15674;width:23554;height:1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0AA3DF39" w14:textId="037F870E" w:rsidR="00FF42ED" w:rsidRPr="00FF42ED" w:rsidRDefault="00FF42ED">
                          <w:pPr>
                            <w:rPr>
                              <w:caps/>
                              <w:color w:val="4472C4" w:themeColor="accent1"/>
                              <w:sz w:val="128"/>
                              <w:szCs w:val="128"/>
                              <w:rPrChange w:id="4" w:author="Lekan Molu" w:date="2021-08-08T14:37:00Z">
                                <w:rPr>
                                  <w:caps/>
                                  <w:color w:val="4472C4" w:themeColor="accent1"/>
                                  <w:sz w:val="26"/>
                                  <w:szCs w:val="26"/>
                                </w:rPr>
                              </w:rPrChange>
                            </w:rPr>
                          </w:pPr>
                          <w:ins w:id="5" w:author="Lekan Molu" w:date="2021-08-08T14:37:00Z">
                            <w:r w:rsidRPr="00FF42ED">
                              <w:rPr>
                                <w:caps/>
                                <w:color w:val="4472C4" w:themeColor="accent1"/>
                                <w:sz w:val="128"/>
                                <w:szCs w:val="128"/>
                                <w:rPrChange w:id="6" w:author="Lekan Molu" w:date="2021-08-08T14:37:00Z">
                                  <w:rPr>
                                    <w:caps/>
                                    <w:color w:val="4472C4" w:themeColor="accent1"/>
                                    <w:sz w:val="26"/>
                                    <w:szCs w:val="26"/>
                                  </w:rPr>
                                </w:rPrChange>
                              </w:rPr>
                              <w:t>95%</w:t>
                            </w:r>
                          </w:ins>
                        </w:p>
                      </w:txbxContent>
                    </v:textbox>
                  </v:shape>
                  <w10:wrap type="square" anchorx="margin" anchory="margin"/>
                </v:group>
              </w:pict>
            </mc:Fallback>
          </mc:AlternateContent>
        </w:r>
      </w:ins>
      <w:r w:rsidR="00B75F42" w:rsidRPr="00B75F42">
        <w:rPr>
          <w:rFonts w:asciiTheme="majorHAnsi" w:eastAsia="Times New Roman" w:hAnsiTheme="majorHAnsi" w:cstheme="majorHAnsi"/>
          <w:color w:val="373A3C"/>
          <w:sz w:val="24"/>
          <w:szCs w:val="24"/>
        </w:rPr>
        <w:t>There are 52 states in the United States of America. Suppose each state in the union is described by a variable </w:t>
      </w:r>
      <w:r w:rsidR="00B75F42" w:rsidRPr="00B75F42">
        <w:rPr>
          <w:rFonts w:asciiTheme="majorHAnsi" w:eastAsia="Times New Roman" w:hAnsiTheme="majorHAnsi" w:cstheme="majorHAnsi"/>
          <w:color w:val="373A3C"/>
          <w:sz w:val="24"/>
          <w:szCs w:val="24"/>
          <w:bdr w:val="none" w:sz="0" w:space="0" w:color="auto" w:frame="1"/>
        </w:rPr>
        <w:t>xi</w:t>
      </w:r>
      <w:r w:rsidR="00B75F42" w:rsidRPr="00B75F42">
        <w:rPr>
          <w:rFonts w:asciiTheme="majorHAnsi" w:eastAsia="Times New Roman" w:hAnsiTheme="majorHAnsi" w:cstheme="majorHAnsi"/>
          <w:color w:val="373A3C"/>
          <w:sz w:val="24"/>
          <w:szCs w:val="24"/>
        </w:rPr>
        <w:t>, where </w:t>
      </w:r>
      <w:proofErr w:type="spellStart"/>
      <w:r w:rsidR="00B75F42" w:rsidRPr="00B75F42">
        <w:rPr>
          <w:rFonts w:asciiTheme="majorHAnsi" w:eastAsia="Times New Roman" w:hAnsiTheme="majorHAnsi" w:cstheme="majorHAnsi"/>
          <w:color w:val="373A3C"/>
          <w:sz w:val="24"/>
          <w:szCs w:val="24"/>
          <w:bdr w:val="none" w:sz="0" w:space="0" w:color="auto" w:frame="1"/>
        </w:rPr>
        <w:t>i</w:t>
      </w:r>
      <w:proofErr w:type="spellEnd"/>
      <w:r w:rsidR="00B75F42" w:rsidRPr="00B75F42">
        <w:rPr>
          <w:rFonts w:asciiTheme="majorHAnsi" w:eastAsia="Times New Roman" w:hAnsiTheme="majorHAnsi" w:cstheme="majorHAnsi"/>
          <w:color w:val="373A3C"/>
          <w:sz w:val="24"/>
          <w:szCs w:val="24"/>
        </w:rPr>
        <w:t> is the index of a state in the union, how would you "column-vectorize" the United States as a vector </w:t>
      </w:r>
      <w:r w:rsidR="00B75F42" w:rsidRPr="00B75F42">
        <w:rPr>
          <w:rFonts w:asciiTheme="majorHAnsi" w:eastAsia="Times New Roman" w:hAnsiTheme="majorHAnsi" w:cstheme="majorHAnsi"/>
          <w:color w:val="373A3C"/>
          <w:sz w:val="24"/>
          <w:szCs w:val="24"/>
          <w:bdr w:val="none" w:sz="0" w:space="0" w:color="auto" w:frame="1"/>
        </w:rPr>
        <w:t>X</w:t>
      </w:r>
      <w:r w:rsidR="00B75F42" w:rsidRPr="00B75F42">
        <w:rPr>
          <w:rFonts w:asciiTheme="majorHAnsi" w:eastAsia="Times New Roman" w:hAnsiTheme="majorHAnsi" w:cstheme="majorHAnsi"/>
          <w:color w:val="373A3C"/>
          <w:sz w:val="24"/>
          <w:szCs w:val="24"/>
        </w:rPr>
        <w:t> of all states?</w:t>
      </w:r>
    </w:p>
    <w:p w14:paraId="15A91DC6" w14:textId="6C01518C" w:rsidR="00457A29" w:rsidRDefault="00B75F42" w:rsidP="00B75F42">
      <w:pPr>
        <w:shd w:val="clear" w:color="auto" w:fill="FFFFFF"/>
        <w:spacing w:beforeAutospacing="1" w:after="0" w:afterAutospacing="1" w:line="240" w:lineRule="auto"/>
        <w:rPr>
          <w:rFonts w:asciiTheme="majorHAnsi" w:eastAsia="Times New Roman" w:hAnsiTheme="majorHAnsi" w:cstheme="majorHAnsi"/>
          <w:color w:val="373A3C"/>
          <w:sz w:val="24"/>
          <w:szCs w:val="24"/>
        </w:rPr>
      </w:pPr>
      <w:r w:rsidRPr="00B75F42">
        <w:rPr>
          <w:rFonts w:asciiTheme="majorHAnsi" w:eastAsia="Times New Roman" w:hAnsiTheme="majorHAnsi" w:cstheme="majorHAnsi"/>
          <w:color w:val="373A3C"/>
          <w:sz w:val="24"/>
          <w:szCs w:val="24"/>
        </w:rPr>
        <w:t>To column vectori</w:t>
      </w:r>
      <w:r>
        <w:rPr>
          <w:rFonts w:asciiTheme="majorHAnsi" w:eastAsia="Times New Roman" w:hAnsiTheme="majorHAnsi" w:cstheme="majorHAnsi"/>
          <w:color w:val="373A3C"/>
          <w:sz w:val="24"/>
          <w:szCs w:val="24"/>
        </w:rPr>
        <w:t>ze the states in the United States of America</w:t>
      </w:r>
      <w:r w:rsidR="00457A29">
        <w:rPr>
          <w:rFonts w:asciiTheme="majorHAnsi" w:eastAsia="Times New Roman" w:hAnsiTheme="majorHAnsi" w:cstheme="majorHAnsi"/>
          <w:color w:val="373A3C"/>
          <w:sz w:val="24"/>
          <w:szCs w:val="24"/>
        </w:rPr>
        <w:t xml:space="preserve"> you can create the vector</w:t>
      </w:r>
    </w:p>
    <w:p w14:paraId="141EA6F1" w14:textId="7B2C6A5C" w:rsidR="00457A29" w:rsidRPr="00457A29" w:rsidRDefault="00FF42ED" w:rsidP="00B75F42">
      <w:pPr>
        <w:shd w:val="clear" w:color="auto" w:fill="FFFFFF"/>
        <w:spacing w:beforeAutospacing="1" w:after="0" w:afterAutospacing="1" w:line="240" w:lineRule="auto"/>
        <w:rPr>
          <w:rFonts w:asciiTheme="majorHAnsi" w:eastAsia="Times New Roman" w:hAnsiTheme="majorHAnsi" w:cstheme="majorHAnsi"/>
          <w:color w:val="373A3C"/>
          <w:sz w:val="24"/>
          <w:szCs w:val="24"/>
        </w:rPr>
      </w:pPr>
      <m:oMath>
        <m:sSup>
          <m:sSupPr>
            <m:ctrlPr>
              <w:rPr>
                <w:rFonts w:ascii="Cambria Math" w:eastAsia="Times New Roman" w:hAnsi="Cambria Math" w:cstheme="majorHAnsi"/>
                <w:i/>
                <w:color w:val="373A3C"/>
                <w:sz w:val="24"/>
                <w:szCs w:val="24"/>
              </w:rPr>
            </m:ctrlPr>
          </m:sSupPr>
          <m:e>
            <m:r>
              <w:rPr>
                <w:rFonts w:ascii="Cambria Math" w:eastAsia="Times New Roman" w:hAnsi="Cambria Math" w:cstheme="majorHAnsi"/>
                <w:color w:val="373A3C"/>
                <w:sz w:val="24"/>
                <w:szCs w:val="24"/>
              </w:rPr>
              <m:t>X</m:t>
            </m:r>
          </m:e>
          <m:sup>
            <m:r>
              <w:rPr>
                <w:rFonts w:ascii="Cambria Math" w:eastAsia="Times New Roman" w:hAnsi="Cambria Math" w:cstheme="majorHAnsi"/>
                <w:color w:val="373A3C"/>
                <w:sz w:val="24"/>
                <w:szCs w:val="24"/>
              </w:rPr>
              <m:t>1x52</m:t>
            </m:r>
          </m:sup>
        </m:sSup>
        <m:r>
          <w:rPr>
            <w:rFonts w:ascii="Cambria Math" w:eastAsia="Times New Roman" w:hAnsi="Cambria Math" w:cstheme="majorHAnsi"/>
            <w:color w:val="373A3C"/>
            <w:sz w:val="24"/>
            <w:szCs w:val="24"/>
          </w:rPr>
          <m:t>=</m:t>
        </m:r>
        <m:d>
          <m:dPr>
            <m:begChr m:val="["/>
            <m:endChr m:val="]"/>
            <m:ctrlPr>
              <w:rPr>
                <w:rFonts w:ascii="Cambria Math" w:eastAsia="Times New Roman" w:hAnsi="Cambria Math" w:cstheme="majorHAnsi"/>
                <w:i/>
                <w:color w:val="373A3C"/>
                <w:sz w:val="24"/>
                <w:szCs w:val="24"/>
              </w:rPr>
            </m:ctrlPr>
          </m:dPr>
          <m:e>
            <m:eqArr>
              <m:eqArrPr>
                <m:ctrlPr>
                  <w:rPr>
                    <w:rFonts w:ascii="Cambria Math" w:eastAsia="Times New Roman" w:hAnsi="Cambria Math" w:cstheme="majorHAnsi"/>
                    <w:i/>
                    <w:color w:val="373A3C"/>
                    <w:sz w:val="24"/>
                    <w:szCs w:val="24"/>
                  </w:rPr>
                </m:ctrlPr>
              </m:eqArrPr>
              <m:e>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x</m:t>
                    </m:r>
                  </m:e>
                  <m:sub>
                    <m:r>
                      <w:rPr>
                        <w:rFonts w:ascii="Cambria Math" w:eastAsia="Times New Roman" w:hAnsi="Cambria Math" w:cstheme="majorHAnsi"/>
                        <w:color w:val="373A3C"/>
                        <w:sz w:val="24"/>
                        <w:szCs w:val="24"/>
                      </w:rPr>
                      <m:t>1</m:t>
                    </m:r>
                  </m:sub>
                </m:sSub>
              </m:e>
              <m:e>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x</m:t>
                    </m:r>
                  </m:e>
                  <m:sub>
                    <m:r>
                      <w:rPr>
                        <w:rFonts w:ascii="Cambria Math" w:eastAsia="Times New Roman" w:hAnsi="Cambria Math" w:cstheme="majorHAnsi"/>
                        <w:color w:val="373A3C"/>
                        <w:sz w:val="24"/>
                        <w:szCs w:val="24"/>
                      </w:rPr>
                      <m:t>2</m:t>
                    </m:r>
                  </m:sub>
                </m:sSub>
                <m:ctrlPr>
                  <w:rPr>
                    <w:rFonts w:ascii="Cambria Math" w:eastAsia="Cambria Math" w:hAnsi="Cambria Math" w:cs="Cambria Math"/>
                    <w:i/>
                    <w:color w:val="373A3C"/>
                    <w:sz w:val="24"/>
                    <w:szCs w:val="24"/>
                  </w:rPr>
                </m:ctrlPr>
              </m:e>
              <m:e>
                <m:r>
                  <w:rPr>
                    <w:rFonts w:ascii="Cambria Math" w:eastAsia="Cambria Math" w:hAnsi="Cambria Math" w:cs="Cambria Math"/>
                    <w:color w:val="373A3C"/>
                    <w:sz w:val="24"/>
                    <w:szCs w:val="24"/>
                  </w:rPr>
                  <m:t>⋮</m:t>
                </m:r>
                <m:ctrlPr>
                  <w:rPr>
                    <w:rFonts w:ascii="Cambria Math" w:eastAsia="Cambria Math" w:hAnsi="Cambria Math" w:cs="Cambria Math"/>
                    <w:i/>
                    <w:color w:val="373A3C"/>
                    <w:sz w:val="24"/>
                    <w:szCs w:val="24"/>
                  </w:rPr>
                </m:ctrlPr>
              </m:e>
              <m:e>
                <m:sSub>
                  <m:sSubPr>
                    <m:ctrlPr>
                      <w:rPr>
                        <w:rFonts w:ascii="Cambria Math" w:eastAsia="Cambria Math" w:hAnsi="Cambria Math" w:cs="Cambria Math"/>
                        <w:i/>
                        <w:color w:val="373A3C"/>
                        <w:sz w:val="24"/>
                        <w:szCs w:val="24"/>
                      </w:rPr>
                    </m:ctrlPr>
                  </m:sSubPr>
                  <m:e>
                    <m:r>
                      <w:rPr>
                        <w:rFonts w:ascii="Cambria Math" w:eastAsia="Cambria Math" w:hAnsi="Cambria Math" w:cs="Cambria Math"/>
                        <w:color w:val="373A3C"/>
                        <w:sz w:val="24"/>
                        <w:szCs w:val="24"/>
                      </w:rPr>
                      <m:t>x</m:t>
                    </m:r>
                  </m:e>
                  <m:sub>
                    <m:r>
                      <w:rPr>
                        <w:rFonts w:ascii="Cambria Math" w:eastAsia="Cambria Math" w:hAnsi="Cambria Math" w:cs="Cambria Math"/>
                        <w:color w:val="373A3C"/>
                        <w:sz w:val="24"/>
                        <w:szCs w:val="24"/>
                      </w:rPr>
                      <m:t>52</m:t>
                    </m:r>
                  </m:sub>
                </m:sSub>
              </m:e>
            </m:eqArr>
          </m:e>
        </m:d>
      </m:oMath>
      <w:ins w:id="7" w:author="Lekan Molu" w:date="2021-08-08T13:25:00Z">
        <w:r w:rsidR="00E01431">
          <w:rPr>
            <w:rFonts w:asciiTheme="majorHAnsi" w:eastAsia="Times New Roman" w:hAnsiTheme="majorHAnsi" w:cstheme="majorHAnsi"/>
            <w:color w:val="373A3C"/>
            <w:sz w:val="24"/>
            <w:szCs w:val="24"/>
          </w:rPr>
          <w:t>You don’t need this exponentiation in your LHS</w:t>
        </w:r>
      </w:ins>
    </w:p>
    <w:p w14:paraId="4FAA7E4A" w14:textId="48371BAA" w:rsidR="00457A29" w:rsidRDefault="00457A29" w:rsidP="00B75F42">
      <w:pPr>
        <w:shd w:val="clear" w:color="auto" w:fill="FFFFFF"/>
        <w:spacing w:beforeAutospacing="1" w:after="0" w:afterAutospacing="1" w:line="240" w:lineRule="auto"/>
        <w:rPr>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 xml:space="preserve">Depending on the data </w:t>
      </w:r>
      <w:r w:rsidR="00CC4A00">
        <w:rPr>
          <w:rFonts w:asciiTheme="majorHAnsi" w:eastAsia="Times New Roman" w:hAnsiTheme="majorHAnsi" w:cstheme="majorHAnsi"/>
          <w:color w:val="373A3C"/>
          <w:sz w:val="24"/>
          <w:szCs w:val="24"/>
        </w:rPr>
        <w:t>about each state I</w:t>
      </w:r>
      <w:r>
        <w:rPr>
          <w:rFonts w:asciiTheme="majorHAnsi" w:eastAsia="Times New Roman" w:hAnsiTheme="majorHAnsi" w:cstheme="majorHAnsi"/>
          <w:color w:val="373A3C"/>
          <w:sz w:val="24"/>
          <w:szCs w:val="24"/>
        </w:rPr>
        <w:t xml:space="preserve"> wish to capture, it’s possible that each state </w:t>
      </w:r>
      <m:oMath>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x</m:t>
            </m:r>
          </m:e>
          <m:sub>
            <m:r>
              <w:rPr>
                <w:rFonts w:ascii="Cambria Math" w:eastAsia="Times New Roman" w:hAnsi="Cambria Math" w:cstheme="majorHAnsi"/>
                <w:color w:val="373A3C"/>
                <w:sz w:val="24"/>
                <w:szCs w:val="24"/>
              </w:rPr>
              <m:t>i</m:t>
            </m:r>
          </m:sub>
        </m:sSub>
      </m:oMath>
      <w:r w:rsidR="00CC4A00">
        <w:rPr>
          <w:rFonts w:asciiTheme="majorHAnsi" w:eastAsia="Times New Roman" w:hAnsiTheme="majorHAnsi" w:cstheme="majorHAnsi"/>
          <w:color w:val="373A3C"/>
          <w:sz w:val="24"/>
          <w:szCs w:val="24"/>
        </w:rPr>
        <w:t xml:space="preserve"> may have its own states, such at latitude and longitude.  These can also be column vectorized and then have X also increase in size </w:t>
      </w:r>
      <w:r w:rsidR="00945ACB">
        <w:rPr>
          <w:rFonts w:asciiTheme="majorHAnsi" w:eastAsia="Times New Roman" w:hAnsiTheme="majorHAnsi" w:cstheme="majorHAnsi"/>
          <w:color w:val="373A3C"/>
          <w:sz w:val="24"/>
          <w:szCs w:val="24"/>
        </w:rPr>
        <w:t xml:space="preserve">by a factor of the number of sub-states </w:t>
      </w:r>
      <w:r w:rsidR="00CC4A00">
        <w:rPr>
          <w:rFonts w:asciiTheme="majorHAnsi" w:eastAsia="Times New Roman" w:hAnsiTheme="majorHAnsi" w:cstheme="majorHAnsi"/>
          <w:color w:val="373A3C"/>
          <w:sz w:val="24"/>
          <w:szCs w:val="24"/>
        </w:rPr>
        <w:t>to match.</w:t>
      </w:r>
    </w:p>
    <w:p w14:paraId="45C41FB1" w14:textId="77777777" w:rsidR="00CC4A00" w:rsidRPr="00B75F42" w:rsidRDefault="00CC4A00" w:rsidP="00B75F42">
      <w:pPr>
        <w:shd w:val="clear" w:color="auto" w:fill="FFFFFF"/>
        <w:spacing w:beforeAutospacing="1" w:after="0" w:afterAutospacing="1" w:line="240" w:lineRule="auto"/>
        <w:rPr>
          <w:rFonts w:asciiTheme="majorHAnsi" w:eastAsia="Times New Roman" w:hAnsiTheme="majorHAnsi" w:cstheme="majorHAnsi"/>
          <w:color w:val="373A3C"/>
          <w:sz w:val="24"/>
          <w:szCs w:val="24"/>
        </w:rPr>
      </w:pPr>
    </w:p>
    <w:p w14:paraId="0A38F513" w14:textId="7B2F55C4" w:rsidR="00B75F42" w:rsidRDefault="00B75F42" w:rsidP="00B75F42">
      <w:pPr>
        <w:numPr>
          <w:ilvl w:val="0"/>
          <w:numId w:val="2"/>
        </w:numPr>
        <w:shd w:val="clear" w:color="auto" w:fill="FFFFFF"/>
        <w:spacing w:beforeAutospacing="1" w:after="0" w:afterAutospacing="1" w:line="240" w:lineRule="auto"/>
        <w:rPr>
          <w:rFonts w:asciiTheme="majorHAnsi" w:eastAsia="Times New Roman" w:hAnsiTheme="majorHAnsi" w:cstheme="majorHAnsi"/>
          <w:color w:val="373A3C"/>
          <w:sz w:val="24"/>
          <w:szCs w:val="24"/>
        </w:rPr>
      </w:pPr>
      <w:r w:rsidRPr="00B75F42">
        <w:rPr>
          <w:rFonts w:asciiTheme="majorHAnsi" w:eastAsia="Times New Roman" w:hAnsiTheme="majorHAnsi" w:cstheme="majorHAnsi"/>
          <w:color w:val="373A3C"/>
          <w:sz w:val="24"/>
          <w:szCs w:val="24"/>
        </w:rPr>
        <w:t>Suppose you wanted to travel from Boston to Southampton, UK, by a sailboat. For simplicity purposes, let us assume that the earth's surface is approximated by a Euclidean space. You generate a vector </w:t>
      </w:r>
      <w:r w:rsidRPr="00B75F42">
        <w:rPr>
          <w:rFonts w:asciiTheme="majorHAnsi" w:eastAsia="Times New Roman" w:hAnsiTheme="majorHAnsi" w:cstheme="majorHAnsi"/>
          <w:color w:val="373A3C"/>
          <w:sz w:val="24"/>
          <w:szCs w:val="24"/>
          <w:bdr w:val="none" w:sz="0" w:space="0" w:color="auto" w:frame="1"/>
        </w:rPr>
        <w:t>A</w:t>
      </w:r>
      <w:r w:rsidRPr="00B75F42">
        <w:rPr>
          <w:rFonts w:asciiTheme="majorHAnsi" w:eastAsia="Times New Roman" w:hAnsiTheme="majorHAnsi" w:cstheme="majorHAnsi"/>
          <w:color w:val="373A3C"/>
          <w:sz w:val="24"/>
          <w:szCs w:val="24"/>
        </w:rPr>
        <w:t xml:space="preserve"> consisting of waypoints that mark locations on the earth's surface that you must travel through </w:t>
      </w:r>
      <w:proofErr w:type="gramStart"/>
      <w:r w:rsidRPr="00B75F42">
        <w:rPr>
          <w:rFonts w:asciiTheme="majorHAnsi" w:eastAsia="Times New Roman" w:hAnsiTheme="majorHAnsi" w:cstheme="majorHAnsi"/>
          <w:color w:val="373A3C"/>
          <w:sz w:val="24"/>
          <w:szCs w:val="24"/>
        </w:rPr>
        <w:t>in order to</w:t>
      </w:r>
      <w:proofErr w:type="gramEnd"/>
      <w:r w:rsidRPr="00B75F42">
        <w:rPr>
          <w:rFonts w:asciiTheme="majorHAnsi" w:eastAsia="Times New Roman" w:hAnsiTheme="majorHAnsi" w:cstheme="majorHAnsi"/>
          <w:color w:val="373A3C"/>
          <w:sz w:val="24"/>
          <w:szCs w:val="24"/>
        </w:rPr>
        <w:t xml:space="preserve"> reach Southampton. On your way over to Southampton, </w:t>
      </w:r>
      <w:r w:rsidR="00CC4A00" w:rsidRPr="00B75F42">
        <w:rPr>
          <w:rFonts w:asciiTheme="majorHAnsi" w:eastAsia="Times New Roman" w:hAnsiTheme="majorHAnsi" w:cstheme="majorHAnsi"/>
          <w:color w:val="373A3C"/>
          <w:sz w:val="24"/>
          <w:szCs w:val="24"/>
        </w:rPr>
        <w:t>though, due</w:t>
      </w:r>
      <w:r w:rsidRPr="00B75F42">
        <w:rPr>
          <w:rFonts w:asciiTheme="majorHAnsi" w:eastAsia="Times New Roman" w:hAnsiTheme="majorHAnsi" w:cstheme="majorHAnsi"/>
          <w:color w:val="373A3C"/>
          <w:sz w:val="24"/>
          <w:szCs w:val="24"/>
        </w:rPr>
        <w:t xml:space="preserve"> to the accumulation of integration errors on your GPS device and your use of the geographic north pole instead of the magnetic north pole as a calibration yardstick, you miss course from your planned waypoint trajectory by a few hundred nautical miles. You arrived in Greenland instead. Call </w:t>
      </w:r>
      <w:r w:rsidRPr="00B75F42">
        <w:rPr>
          <w:rFonts w:asciiTheme="majorHAnsi" w:eastAsia="Times New Roman" w:hAnsiTheme="majorHAnsi" w:cstheme="majorHAnsi"/>
          <w:color w:val="373A3C"/>
          <w:sz w:val="24"/>
          <w:szCs w:val="24"/>
          <w:bdr w:val="none" w:sz="0" w:space="0" w:color="auto" w:frame="1"/>
        </w:rPr>
        <w:t>B</w:t>
      </w:r>
      <w:r w:rsidRPr="00B75F42">
        <w:rPr>
          <w:rFonts w:asciiTheme="majorHAnsi" w:eastAsia="Times New Roman" w:hAnsiTheme="majorHAnsi" w:cstheme="majorHAnsi"/>
          <w:color w:val="373A3C"/>
          <w:sz w:val="24"/>
          <w:szCs w:val="24"/>
        </w:rPr>
        <w:t> the vector that includes the actual waypoints with respect to the magnetic north pole (and in the absence of noise on your GPS device). How would you calculate the actual amount of distance missed between your planned waypoint and your actual waypoint as a function of vectors </w:t>
      </w:r>
      <w:r w:rsidRPr="00B75F42">
        <w:rPr>
          <w:rFonts w:asciiTheme="majorHAnsi" w:eastAsia="Times New Roman" w:hAnsiTheme="majorHAnsi" w:cstheme="majorHAnsi"/>
          <w:color w:val="373A3C"/>
          <w:sz w:val="24"/>
          <w:szCs w:val="24"/>
          <w:bdr w:val="none" w:sz="0" w:space="0" w:color="auto" w:frame="1"/>
        </w:rPr>
        <w:t>A</w:t>
      </w:r>
      <w:r w:rsidRPr="00B75F42">
        <w:rPr>
          <w:rFonts w:asciiTheme="majorHAnsi" w:eastAsia="Times New Roman" w:hAnsiTheme="majorHAnsi" w:cstheme="majorHAnsi"/>
          <w:color w:val="373A3C"/>
          <w:sz w:val="24"/>
          <w:szCs w:val="24"/>
        </w:rPr>
        <w:t> and </w:t>
      </w:r>
      <w:r w:rsidRPr="00B75F42">
        <w:rPr>
          <w:rFonts w:asciiTheme="majorHAnsi" w:eastAsia="Times New Roman" w:hAnsiTheme="majorHAnsi" w:cstheme="majorHAnsi"/>
          <w:color w:val="373A3C"/>
          <w:sz w:val="24"/>
          <w:szCs w:val="24"/>
          <w:bdr w:val="none" w:sz="0" w:space="0" w:color="auto" w:frame="1"/>
        </w:rPr>
        <w:t>B</w:t>
      </w:r>
      <w:r w:rsidRPr="00B75F42">
        <w:rPr>
          <w:rFonts w:asciiTheme="majorHAnsi" w:eastAsia="Times New Roman" w:hAnsiTheme="majorHAnsi" w:cstheme="majorHAnsi"/>
          <w:color w:val="373A3C"/>
          <w:sz w:val="24"/>
          <w:szCs w:val="24"/>
        </w:rPr>
        <w:t>?</w:t>
      </w:r>
    </w:p>
    <w:p w14:paraId="33CEB168" w14:textId="7C8B161B" w:rsidR="00CC4A00" w:rsidRDefault="00CC4A00" w:rsidP="00CC4A00">
      <w:pPr>
        <w:shd w:val="clear" w:color="auto" w:fill="FFFFFF"/>
        <w:spacing w:beforeAutospacing="1" w:after="0" w:afterAutospacing="1" w:line="240" w:lineRule="auto"/>
        <w:ind w:left="360"/>
        <w:rPr>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 xml:space="preserve">If Vector A is the waypoints that I must follow and Vector B </w:t>
      </w:r>
      <w:r w:rsidR="00B4207A">
        <w:rPr>
          <w:rFonts w:asciiTheme="majorHAnsi" w:eastAsia="Times New Roman" w:hAnsiTheme="majorHAnsi" w:cstheme="majorHAnsi"/>
          <w:color w:val="373A3C"/>
          <w:sz w:val="24"/>
          <w:szCs w:val="24"/>
        </w:rPr>
        <w:t xml:space="preserve">is the path I followed due to my waypoint </w:t>
      </w:r>
      <w:proofErr w:type="spellStart"/>
      <w:r w:rsidR="00B4207A">
        <w:rPr>
          <w:rFonts w:asciiTheme="majorHAnsi" w:eastAsia="Times New Roman" w:hAnsiTheme="majorHAnsi" w:cstheme="majorHAnsi"/>
          <w:color w:val="373A3C"/>
          <w:sz w:val="24"/>
          <w:szCs w:val="24"/>
        </w:rPr>
        <w:t>following</w:t>
      </w:r>
      <w:del w:id="8" w:author="Lekan Molu" w:date="2021-08-08T13:26:00Z">
        <w:r w:rsidR="00B4207A" w:rsidDel="00E01431">
          <w:rPr>
            <w:rFonts w:asciiTheme="majorHAnsi" w:eastAsia="Times New Roman" w:hAnsiTheme="majorHAnsi" w:cstheme="majorHAnsi"/>
            <w:color w:val="373A3C"/>
            <w:sz w:val="24"/>
            <w:szCs w:val="24"/>
          </w:rPr>
          <w:delText xml:space="preserve"> ability</w:delText>
        </w:r>
      </w:del>
      <w:ins w:id="9" w:author="Lekan Molu" w:date="2021-08-08T13:26:00Z">
        <w:r w:rsidR="00E01431">
          <w:rPr>
            <w:rFonts w:asciiTheme="majorHAnsi" w:eastAsia="Times New Roman" w:hAnsiTheme="majorHAnsi" w:cstheme="majorHAnsi"/>
            <w:color w:val="373A3C"/>
            <w:sz w:val="24"/>
            <w:szCs w:val="24"/>
          </w:rPr>
          <w:t>errors</w:t>
        </w:r>
      </w:ins>
      <w:proofErr w:type="spellEnd"/>
      <w:r w:rsidR="00B4207A">
        <w:rPr>
          <w:rFonts w:asciiTheme="majorHAnsi" w:eastAsia="Times New Roman" w:hAnsiTheme="majorHAnsi" w:cstheme="majorHAnsi"/>
          <w:color w:val="373A3C"/>
          <w:sz w:val="24"/>
          <w:szCs w:val="24"/>
        </w:rPr>
        <w:t xml:space="preserve">, I would calculate the actual amount of distance missed between my planned waypoint and actual waypoint as </w:t>
      </w:r>
      <m:oMath>
        <m:d>
          <m:dPr>
            <m:begChr m:val="|"/>
            <m:endChr m:val="|"/>
            <m:ctrlPr>
              <w:rPr>
                <w:rFonts w:ascii="Cambria Math" w:eastAsia="Times New Roman" w:hAnsi="Cambria Math" w:cstheme="majorHAnsi"/>
                <w:i/>
                <w:color w:val="373A3C"/>
                <w:sz w:val="24"/>
                <w:szCs w:val="24"/>
              </w:rPr>
            </m:ctrlPr>
          </m:dPr>
          <m:e>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a</m:t>
                </m:r>
              </m:e>
              <m:sub>
                <m:r>
                  <w:rPr>
                    <w:rFonts w:ascii="Cambria Math" w:eastAsia="Times New Roman" w:hAnsi="Cambria Math" w:cstheme="majorHAnsi"/>
                    <w:color w:val="373A3C"/>
                    <w:sz w:val="24"/>
                    <w:szCs w:val="24"/>
                  </w:rPr>
                  <m:t>i</m:t>
                </m:r>
              </m:sub>
            </m:sSub>
            <m:r>
              <w:rPr>
                <w:rFonts w:ascii="Cambria Math" w:eastAsia="Times New Roman" w:hAnsi="Cambria Math" w:cstheme="majorHAnsi"/>
                <w:color w:val="373A3C"/>
                <w:sz w:val="24"/>
                <w:szCs w:val="24"/>
              </w:rPr>
              <m:t>-</m:t>
            </m:r>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b</m:t>
                </m:r>
              </m:e>
              <m:sub>
                <m:r>
                  <w:rPr>
                    <w:rFonts w:ascii="Cambria Math" w:eastAsia="Times New Roman" w:hAnsi="Cambria Math" w:cstheme="majorHAnsi"/>
                    <w:color w:val="373A3C"/>
                    <w:sz w:val="24"/>
                    <w:szCs w:val="24"/>
                  </w:rPr>
                  <m:t>i</m:t>
                </m:r>
              </m:sub>
            </m:sSub>
          </m:e>
        </m:d>
        <m:r>
          <w:rPr>
            <w:rFonts w:ascii="Cambria Math" w:eastAsia="Times New Roman" w:hAnsi="Cambria Math" w:cstheme="majorHAnsi"/>
            <w:color w:val="373A3C"/>
            <w:sz w:val="24"/>
            <w:szCs w:val="24"/>
          </w:rPr>
          <m:t>=error</m:t>
        </m:r>
      </m:oMath>
      <w:r w:rsidR="00B4207A">
        <w:rPr>
          <w:rFonts w:asciiTheme="majorHAnsi" w:eastAsia="Times New Roman" w:hAnsiTheme="majorHAnsi" w:cstheme="majorHAnsi"/>
          <w:color w:val="373A3C"/>
          <w:sz w:val="24"/>
          <w:szCs w:val="24"/>
        </w:rPr>
        <w:t xml:space="preserve"> , assuming A and B are of equal size.</w:t>
      </w:r>
    </w:p>
    <w:p w14:paraId="117E5E39" w14:textId="7EDBFCBF" w:rsidR="007852F4" w:rsidRDefault="00A2130A" w:rsidP="007852F4">
      <w:pPr>
        <w:shd w:val="clear" w:color="auto" w:fill="FFFFFF"/>
        <w:spacing w:beforeAutospacing="1" w:after="0" w:afterAutospacing="1" w:line="240" w:lineRule="auto"/>
        <w:ind w:left="360"/>
        <w:rPr>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 xml:space="preserve">I’ve assumed that due to </w:t>
      </w:r>
      <w:del w:id="10" w:author="Lekan Molu" w:date="2021-08-08T13:26:00Z">
        <w:r w:rsidDel="00E01431">
          <w:rPr>
            <w:rFonts w:asciiTheme="majorHAnsi" w:eastAsia="Times New Roman" w:hAnsiTheme="majorHAnsi" w:cstheme="majorHAnsi"/>
            <w:color w:val="373A3C"/>
            <w:sz w:val="24"/>
            <w:szCs w:val="24"/>
          </w:rPr>
          <w:delText xml:space="preserve">that due to </w:delText>
        </w:r>
      </w:del>
      <w:r>
        <w:rPr>
          <w:rFonts w:asciiTheme="majorHAnsi" w:eastAsia="Times New Roman" w:hAnsiTheme="majorHAnsi" w:cstheme="majorHAnsi"/>
          <w:color w:val="373A3C"/>
          <w:sz w:val="24"/>
          <w:szCs w:val="24"/>
        </w:rPr>
        <w:t>the use of magnetic north in vector B and geometric north in A we have our vectors A and B in 2 different coordinate systems.  Because of this difference we have one vector in what is known as the Earth Centered Inertial frame</w:t>
      </w:r>
      <w:r w:rsidR="007852F4">
        <w:rPr>
          <w:rFonts w:asciiTheme="majorHAnsi" w:eastAsia="Times New Roman" w:hAnsiTheme="majorHAnsi" w:cstheme="majorHAnsi"/>
          <w:color w:val="373A3C"/>
          <w:sz w:val="24"/>
          <w:szCs w:val="24"/>
        </w:rPr>
        <w:t xml:space="preserve"> (vector A)</w:t>
      </w:r>
      <w:r>
        <w:rPr>
          <w:rFonts w:asciiTheme="majorHAnsi" w:eastAsia="Times New Roman" w:hAnsiTheme="majorHAnsi" w:cstheme="majorHAnsi"/>
          <w:color w:val="373A3C"/>
          <w:sz w:val="24"/>
          <w:szCs w:val="24"/>
        </w:rPr>
        <w:t xml:space="preserve"> and another in the Earth Centered</w:t>
      </w:r>
      <w:r w:rsidR="007852F4">
        <w:rPr>
          <w:rFonts w:asciiTheme="majorHAnsi" w:eastAsia="Times New Roman" w:hAnsiTheme="majorHAnsi" w:cstheme="majorHAnsi"/>
          <w:color w:val="373A3C"/>
          <w:sz w:val="24"/>
          <w:szCs w:val="24"/>
        </w:rPr>
        <w:t xml:space="preserve"> Earth Fixed (vector B).  As a result of this we can write both A and B in terms of either </w:t>
      </w:r>
      <w:proofErr w:type="spellStart"/>
      <w:proofErr w:type="gramStart"/>
      <w:r w:rsidR="007852F4">
        <w:rPr>
          <w:rFonts w:asciiTheme="majorHAnsi" w:eastAsia="Times New Roman" w:hAnsiTheme="majorHAnsi" w:cstheme="majorHAnsi"/>
          <w:color w:val="373A3C"/>
          <w:sz w:val="24"/>
          <w:szCs w:val="24"/>
        </w:rPr>
        <w:t>x,y</w:t>
      </w:r>
      <w:proofErr w:type="spellEnd"/>
      <w:proofErr w:type="gramEnd"/>
      <w:r w:rsidR="007852F4">
        <w:rPr>
          <w:rFonts w:asciiTheme="majorHAnsi" w:eastAsia="Times New Roman" w:hAnsiTheme="majorHAnsi" w:cstheme="majorHAnsi"/>
          <w:color w:val="373A3C"/>
          <w:sz w:val="24"/>
          <w:szCs w:val="24"/>
        </w:rPr>
        <w:t xml:space="preserve">, and z coordinates in their relative systems or </w:t>
      </w:r>
      <m:oMath>
        <m:r>
          <w:rPr>
            <w:rFonts w:ascii="Cambria Math" w:eastAsia="Times New Roman" w:hAnsi="Cambria Math" w:cstheme="majorHAnsi"/>
            <w:color w:val="373A3C"/>
            <w:sz w:val="24"/>
            <w:szCs w:val="24"/>
          </w:rPr>
          <m:t>λ,ϕ, r</m:t>
        </m:r>
      </m:oMath>
      <w:r w:rsidR="007852F4">
        <w:rPr>
          <w:rFonts w:asciiTheme="majorHAnsi" w:eastAsia="Times New Roman" w:hAnsiTheme="majorHAnsi" w:cstheme="majorHAnsi"/>
          <w:color w:val="373A3C"/>
          <w:sz w:val="24"/>
          <w:szCs w:val="24"/>
        </w:rPr>
        <w:t xml:space="preserve">.  Because we used geometric north in A, and magnetic north in B, to directly correlate these we need to use a rotation matrix.  After we have both our vectors in the same coordinate </w:t>
      </w:r>
      <w:proofErr w:type="gramStart"/>
      <w:r w:rsidR="007852F4">
        <w:rPr>
          <w:rFonts w:asciiTheme="majorHAnsi" w:eastAsia="Times New Roman" w:hAnsiTheme="majorHAnsi" w:cstheme="majorHAnsi"/>
          <w:color w:val="373A3C"/>
          <w:sz w:val="24"/>
          <w:szCs w:val="24"/>
        </w:rPr>
        <w:t>frame</w:t>
      </w:r>
      <w:proofErr w:type="gramEnd"/>
      <w:r w:rsidR="007852F4">
        <w:rPr>
          <w:rFonts w:asciiTheme="majorHAnsi" w:eastAsia="Times New Roman" w:hAnsiTheme="majorHAnsi" w:cstheme="majorHAnsi"/>
          <w:color w:val="373A3C"/>
          <w:sz w:val="24"/>
          <w:szCs w:val="24"/>
        </w:rPr>
        <w:t xml:space="preserve"> we can finally calculate the distance using the Euclidean distance formula with:</w:t>
      </w:r>
    </w:p>
    <w:p w14:paraId="2FE4E95C" w14:textId="37AAC289" w:rsidR="007852F4" w:rsidRPr="00902389" w:rsidRDefault="007852F4" w:rsidP="00CC4A00">
      <w:pPr>
        <w:shd w:val="clear" w:color="auto" w:fill="FFFFFF"/>
        <w:spacing w:beforeAutospacing="1" w:after="0" w:afterAutospacing="1" w:line="240" w:lineRule="auto"/>
        <w:ind w:left="360"/>
        <w:rPr>
          <w:ins w:id="11" w:author="Lekan Molu" w:date="2021-08-08T13:27:00Z"/>
          <w:rFonts w:asciiTheme="majorHAnsi" w:eastAsia="Times New Roman" w:hAnsiTheme="majorHAnsi" w:cstheme="majorHAnsi"/>
          <w:color w:val="373A3C"/>
          <w:sz w:val="24"/>
          <w:szCs w:val="24"/>
        </w:rPr>
      </w:pPr>
      <m:oMathPara>
        <m:oMath>
          <m:r>
            <w:rPr>
              <w:rFonts w:ascii="Cambria Math" w:eastAsia="Times New Roman" w:hAnsi="Cambria Math" w:cstheme="majorHAnsi"/>
              <w:color w:val="373A3C"/>
              <w:sz w:val="24"/>
              <w:szCs w:val="24"/>
            </w:rPr>
            <w:lastRenderedPageBreak/>
            <m:t xml:space="preserve">error= </m:t>
          </m:r>
          <m:rad>
            <m:radPr>
              <m:degHide m:val="1"/>
              <m:ctrlPr>
                <w:rPr>
                  <w:rFonts w:ascii="Cambria Math" w:eastAsia="Times New Roman" w:hAnsi="Cambria Math" w:cstheme="majorHAnsi"/>
                  <w:i/>
                  <w:color w:val="373A3C"/>
                  <w:sz w:val="24"/>
                  <w:szCs w:val="24"/>
                </w:rPr>
              </m:ctrlPr>
            </m:radPr>
            <m:deg/>
            <m:e>
              <m:sSup>
                <m:sSupPr>
                  <m:ctrlPr>
                    <w:rPr>
                      <w:rFonts w:ascii="Cambria Math" w:eastAsia="Times New Roman" w:hAnsi="Cambria Math" w:cstheme="majorHAnsi"/>
                      <w:i/>
                      <w:color w:val="373A3C"/>
                      <w:sz w:val="24"/>
                      <w:szCs w:val="24"/>
                    </w:rPr>
                  </m:ctrlPr>
                </m:sSupPr>
                <m:e>
                  <m:d>
                    <m:dPr>
                      <m:ctrlPr>
                        <w:rPr>
                          <w:rFonts w:ascii="Cambria Math" w:eastAsia="Times New Roman" w:hAnsi="Cambria Math" w:cstheme="majorHAnsi"/>
                          <w:i/>
                          <w:color w:val="373A3C"/>
                          <w:sz w:val="24"/>
                          <w:szCs w:val="24"/>
                        </w:rPr>
                      </m:ctrlPr>
                    </m:dPr>
                    <m:e>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a</m:t>
                          </m:r>
                        </m:e>
                        <m:sub>
                          <m:r>
                            <w:rPr>
                              <w:rFonts w:ascii="Cambria Math" w:eastAsia="Times New Roman" w:hAnsi="Cambria Math" w:cstheme="majorHAnsi"/>
                              <w:color w:val="373A3C"/>
                              <w:sz w:val="24"/>
                              <w:szCs w:val="24"/>
                            </w:rPr>
                            <m:t>x</m:t>
                          </m:r>
                        </m:sub>
                      </m:sSub>
                      <m:r>
                        <w:rPr>
                          <w:rFonts w:ascii="Cambria Math" w:eastAsia="Times New Roman" w:hAnsi="Cambria Math" w:cstheme="majorHAnsi"/>
                          <w:color w:val="373A3C"/>
                          <w:sz w:val="24"/>
                          <w:szCs w:val="24"/>
                        </w:rPr>
                        <m:t>+</m:t>
                      </m:r>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b</m:t>
                          </m:r>
                        </m:e>
                        <m:sub>
                          <m:r>
                            <w:rPr>
                              <w:rFonts w:ascii="Cambria Math" w:eastAsia="Times New Roman" w:hAnsi="Cambria Math" w:cstheme="majorHAnsi"/>
                              <w:color w:val="373A3C"/>
                              <w:sz w:val="24"/>
                              <w:szCs w:val="24"/>
                            </w:rPr>
                            <m:t>x</m:t>
                          </m:r>
                        </m:sub>
                      </m:sSub>
                    </m:e>
                  </m:d>
                </m:e>
                <m:sup>
                  <m:r>
                    <w:rPr>
                      <w:rFonts w:ascii="Cambria Math" w:eastAsia="Times New Roman" w:hAnsi="Cambria Math" w:cstheme="majorHAnsi"/>
                      <w:color w:val="373A3C"/>
                      <w:sz w:val="24"/>
                      <w:szCs w:val="24"/>
                    </w:rPr>
                    <m:t>2</m:t>
                  </m:r>
                </m:sup>
              </m:sSup>
              <m:r>
                <w:rPr>
                  <w:rFonts w:ascii="Cambria Math" w:eastAsia="Times New Roman" w:hAnsi="Cambria Math" w:cstheme="majorHAnsi"/>
                  <w:color w:val="373A3C"/>
                  <w:sz w:val="24"/>
                  <w:szCs w:val="24"/>
                </w:rPr>
                <m:t>+</m:t>
              </m:r>
              <m:sSup>
                <m:sSupPr>
                  <m:ctrlPr>
                    <w:rPr>
                      <w:rFonts w:ascii="Cambria Math" w:eastAsia="Times New Roman" w:hAnsi="Cambria Math" w:cstheme="majorHAnsi"/>
                      <w:i/>
                      <w:color w:val="373A3C"/>
                      <w:sz w:val="24"/>
                      <w:szCs w:val="24"/>
                    </w:rPr>
                  </m:ctrlPr>
                </m:sSupPr>
                <m:e>
                  <m:d>
                    <m:dPr>
                      <m:ctrlPr>
                        <w:rPr>
                          <w:rFonts w:ascii="Cambria Math" w:eastAsia="Times New Roman" w:hAnsi="Cambria Math" w:cstheme="majorHAnsi"/>
                          <w:i/>
                          <w:color w:val="373A3C"/>
                          <w:sz w:val="24"/>
                          <w:szCs w:val="24"/>
                        </w:rPr>
                      </m:ctrlPr>
                    </m:dPr>
                    <m:e>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a</m:t>
                          </m:r>
                        </m:e>
                        <m:sub>
                          <m:r>
                            <w:rPr>
                              <w:rFonts w:ascii="Cambria Math" w:eastAsia="Times New Roman" w:hAnsi="Cambria Math" w:cstheme="majorHAnsi"/>
                              <w:color w:val="373A3C"/>
                              <w:sz w:val="24"/>
                              <w:szCs w:val="24"/>
                            </w:rPr>
                            <m:t>y</m:t>
                          </m:r>
                        </m:sub>
                      </m:sSub>
                      <m:r>
                        <w:rPr>
                          <w:rFonts w:ascii="Cambria Math" w:eastAsia="Times New Roman" w:hAnsi="Cambria Math" w:cstheme="majorHAnsi"/>
                          <w:color w:val="373A3C"/>
                          <w:sz w:val="24"/>
                          <w:szCs w:val="24"/>
                        </w:rPr>
                        <m:t>+</m:t>
                      </m:r>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b</m:t>
                          </m:r>
                        </m:e>
                        <m:sub>
                          <m:r>
                            <w:rPr>
                              <w:rFonts w:ascii="Cambria Math" w:eastAsia="Times New Roman" w:hAnsi="Cambria Math" w:cstheme="majorHAnsi"/>
                              <w:color w:val="373A3C"/>
                              <w:sz w:val="24"/>
                              <w:szCs w:val="24"/>
                            </w:rPr>
                            <m:t>z</m:t>
                          </m:r>
                        </m:sub>
                      </m:sSub>
                    </m:e>
                  </m:d>
                </m:e>
                <m:sup>
                  <m:r>
                    <w:rPr>
                      <w:rFonts w:ascii="Cambria Math" w:eastAsia="Times New Roman" w:hAnsi="Cambria Math" w:cstheme="majorHAnsi"/>
                      <w:color w:val="373A3C"/>
                      <w:sz w:val="24"/>
                      <w:szCs w:val="24"/>
                    </w:rPr>
                    <m:t>2</m:t>
                  </m:r>
                </m:sup>
              </m:sSup>
              <m:r>
                <w:rPr>
                  <w:rFonts w:ascii="Cambria Math" w:eastAsia="Times New Roman" w:hAnsi="Cambria Math" w:cstheme="majorHAnsi"/>
                  <w:color w:val="373A3C"/>
                  <w:sz w:val="24"/>
                  <w:szCs w:val="24"/>
                </w:rPr>
                <m:t>+</m:t>
              </m:r>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(a</m:t>
                  </m:r>
                </m:e>
                <m:sub>
                  <m:r>
                    <w:rPr>
                      <w:rFonts w:ascii="Cambria Math" w:eastAsia="Times New Roman" w:hAnsi="Cambria Math" w:cstheme="majorHAnsi"/>
                      <w:color w:val="373A3C"/>
                      <w:sz w:val="24"/>
                      <w:szCs w:val="24"/>
                    </w:rPr>
                    <m:t>z</m:t>
                  </m:r>
                </m:sub>
              </m:sSub>
              <m:r>
                <w:rPr>
                  <w:rFonts w:ascii="Cambria Math" w:eastAsia="Times New Roman" w:hAnsi="Cambria Math" w:cstheme="majorHAnsi"/>
                  <w:color w:val="373A3C"/>
                  <w:sz w:val="24"/>
                  <w:szCs w:val="24"/>
                </w:rPr>
                <m:t>+</m:t>
              </m:r>
              <m:sSub>
                <m:sSubPr>
                  <m:ctrlPr>
                    <w:rPr>
                      <w:rFonts w:ascii="Cambria Math" w:eastAsia="Times New Roman" w:hAnsi="Cambria Math" w:cstheme="majorHAnsi"/>
                      <w:i/>
                      <w:color w:val="373A3C"/>
                      <w:sz w:val="24"/>
                      <w:szCs w:val="24"/>
                    </w:rPr>
                  </m:ctrlPr>
                </m:sSubPr>
                <m:e>
                  <m:r>
                    <w:rPr>
                      <w:rFonts w:ascii="Cambria Math" w:eastAsia="Times New Roman" w:hAnsi="Cambria Math" w:cstheme="majorHAnsi"/>
                      <w:color w:val="373A3C"/>
                      <w:sz w:val="24"/>
                      <w:szCs w:val="24"/>
                    </w:rPr>
                    <m:t>b</m:t>
                  </m:r>
                </m:e>
                <m:sub>
                  <m:r>
                    <w:rPr>
                      <w:rFonts w:ascii="Cambria Math" w:eastAsia="Times New Roman" w:hAnsi="Cambria Math" w:cstheme="majorHAnsi"/>
                      <w:color w:val="373A3C"/>
                      <w:sz w:val="24"/>
                      <w:szCs w:val="24"/>
                    </w:rPr>
                    <m:t>z</m:t>
                  </m:r>
                </m:sub>
              </m:sSub>
              <m:r>
                <w:rPr>
                  <w:rFonts w:ascii="Cambria Math" w:eastAsia="Times New Roman" w:hAnsi="Cambria Math" w:cstheme="majorHAnsi"/>
                  <w:color w:val="373A3C"/>
                  <w:sz w:val="24"/>
                  <w:szCs w:val="24"/>
                </w:rPr>
                <m:t>)^2)</m:t>
              </m:r>
            </m:e>
          </m:rad>
        </m:oMath>
      </m:oMathPara>
    </w:p>
    <w:p w14:paraId="2CF5D29E" w14:textId="1C2D3AE8" w:rsidR="00902389" w:rsidRDefault="00902389" w:rsidP="00CC4A00">
      <w:pPr>
        <w:shd w:val="clear" w:color="auto" w:fill="FFFFFF"/>
        <w:spacing w:beforeAutospacing="1" w:after="0" w:afterAutospacing="1" w:line="240" w:lineRule="auto"/>
        <w:ind w:left="360"/>
        <w:rPr>
          <w:rFonts w:asciiTheme="majorHAnsi" w:eastAsia="Times New Roman" w:hAnsiTheme="majorHAnsi" w:cstheme="majorHAnsi"/>
          <w:color w:val="373A3C"/>
          <w:sz w:val="24"/>
          <w:szCs w:val="24"/>
        </w:rPr>
      </w:pPr>
      <m:oMathPara>
        <m:oMath>
          <m:r>
            <w:ins w:id="12" w:author="Lekan Molu" w:date="2021-08-08T13:27:00Z">
              <w:rPr>
                <w:rFonts w:ascii="Cambria Math" w:eastAsia="Times New Roman" w:hAnsi="Cambria Math" w:cstheme="majorHAnsi"/>
                <w:color w:val="373A3C"/>
                <w:sz w:val="24"/>
                <w:szCs w:val="24"/>
              </w:rPr>
              <m:t>Excellent Observation!</m:t>
            </w:ins>
          </m:r>
        </m:oMath>
      </m:oMathPara>
    </w:p>
    <w:p w14:paraId="461E84D6" w14:textId="0333C661" w:rsidR="00B75F42" w:rsidRDefault="00B75F42" w:rsidP="00B75F42">
      <w:pPr>
        <w:numPr>
          <w:ilvl w:val="0"/>
          <w:numId w:val="2"/>
        </w:numPr>
        <w:shd w:val="clear" w:color="auto" w:fill="FFFFFF"/>
        <w:spacing w:beforeAutospacing="1" w:after="0" w:afterAutospacing="1" w:line="240" w:lineRule="auto"/>
        <w:rPr>
          <w:rFonts w:asciiTheme="majorHAnsi" w:eastAsia="Times New Roman" w:hAnsiTheme="majorHAnsi" w:cstheme="majorHAnsi"/>
          <w:color w:val="373A3C"/>
          <w:sz w:val="24"/>
          <w:szCs w:val="24"/>
        </w:rPr>
      </w:pPr>
      <w:r w:rsidRPr="00B75F42">
        <w:rPr>
          <w:rFonts w:asciiTheme="majorHAnsi" w:eastAsia="Times New Roman" w:hAnsiTheme="majorHAnsi" w:cstheme="majorHAnsi"/>
          <w:color w:val="373A3C"/>
          <w:sz w:val="24"/>
          <w:szCs w:val="24"/>
        </w:rPr>
        <w:t>Suppose I give you an identity matrix </w:t>
      </w:r>
      <m:oMath>
        <m:r>
          <w:rPr>
            <w:rFonts w:ascii="Cambria Math" w:eastAsia="Times New Roman" w:hAnsi="Cambria Math" w:cstheme="majorHAnsi"/>
            <w:color w:val="373A3C"/>
            <w:sz w:val="24"/>
            <w:szCs w:val="24"/>
            <w:bdr w:val="none" w:sz="0" w:space="0" w:color="auto" w:frame="1"/>
          </w:rPr>
          <m:t>I</m:t>
        </m:r>
        <m:r>
          <w:rPr>
            <w:rFonts w:ascii="Cambria Math" w:eastAsia="Times New Roman" w:hAnsi="Cambria Math" w:cs="Cambria Math"/>
            <w:color w:val="373A3C"/>
            <w:sz w:val="24"/>
            <w:szCs w:val="24"/>
            <w:bdr w:val="none" w:sz="0" w:space="0" w:color="auto" w:frame="1"/>
          </w:rPr>
          <m:t>∈</m:t>
        </m:r>
        <m:sSup>
          <m:sSupPr>
            <m:ctrlPr>
              <w:rPr>
                <w:rFonts w:ascii="Cambria Math" w:eastAsia="Times New Roman" w:hAnsi="Cambria Math" w:cstheme="majorHAnsi"/>
                <w:i/>
                <w:color w:val="373A3C"/>
                <w:sz w:val="24"/>
                <w:szCs w:val="24"/>
                <w:bdr w:val="none" w:sz="0" w:space="0" w:color="auto" w:frame="1"/>
              </w:rPr>
            </m:ctrlPr>
          </m:sSupPr>
          <m:e>
            <m:r>
              <w:rPr>
                <w:rFonts w:ascii="Cambria Math" w:eastAsia="Times New Roman" w:hAnsi="Cambria Math" w:cstheme="majorHAnsi"/>
                <w:color w:val="373A3C"/>
                <w:sz w:val="24"/>
                <w:szCs w:val="24"/>
                <w:bdr w:val="none" w:sz="0" w:space="0" w:color="auto" w:frame="1"/>
              </w:rPr>
              <m:t>R</m:t>
            </m:r>
            <m:ctrlPr>
              <w:rPr>
                <w:rFonts w:ascii="Cambria Math" w:eastAsia="Times New Roman" w:hAnsi="Cambria Math" w:cs="Cambria Math"/>
                <w:i/>
                <w:color w:val="373A3C"/>
                <w:sz w:val="24"/>
                <w:szCs w:val="24"/>
                <w:bdr w:val="none" w:sz="0" w:space="0" w:color="auto" w:frame="1"/>
              </w:rPr>
            </m:ctrlPr>
          </m:e>
          <m:sup>
            <m:r>
              <w:rPr>
                <w:rFonts w:ascii="Cambria Math" w:eastAsia="Times New Roman" w:hAnsi="Cambria Math" w:cstheme="majorHAnsi"/>
                <w:color w:val="373A3C"/>
                <w:sz w:val="24"/>
                <w:szCs w:val="24"/>
                <w:bdr w:val="none" w:sz="0" w:space="0" w:color="auto" w:frame="1"/>
              </w:rPr>
              <m:t>256×256</m:t>
            </m:r>
          </m:sup>
        </m:sSup>
      </m:oMath>
      <w:r w:rsidRPr="00B75F42">
        <w:rPr>
          <w:rFonts w:asciiTheme="majorHAnsi" w:eastAsia="Times New Roman" w:hAnsiTheme="majorHAnsi" w:cstheme="majorHAnsi"/>
          <w:color w:val="373A3C"/>
          <w:sz w:val="24"/>
          <w:szCs w:val="24"/>
        </w:rPr>
        <w:t xml:space="preserve"> </w:t>
      </w:r>
      <w:r w:rsidR="00CC4A00" w:rsidRPr="00B75F42">
        <w:rPr>
          <w:rFonts w:asciiTheme="majorHAnsi" w:eastAsia="Times New Roman" w:hAnsiTheme="majorHAnsi" w:cstheme="majorHAnsi"/>
          <w:color w:val="373A3C"/>
          <w:sz w:val="24"/>
          <w:szCs w:val="24"/>
        </w:rPr>
        <w:t xml:space="preserve">. Suppose further that I give you the </w:t>
      </w:r>
      <w:r w:rsidRPr="00B75F42">
        <w:rPr>
          <w:rFonts w:asciiTheme="majorHAnsi" w:eastAsia="Times New Roman" w:hAnsiTheme="majorHAnsi" w:cstheme="majorHAnsi"/>
          <w:color w:val="373A3C"/>
          <w:sz w:val="24"/>
          <w:szCs w:val="24"/>
        </w:rPr>
        <w:t>representation of an image as a matrix of pixels </w:t>
      </w:r>
      <m:oMath>
        <m:r>
          <w:rPr>
            <w:rFonts w:ascii="Cambria Math" w:eastAsia="Times New Roman" w:hAnsi="Cambria Math" w:cstheme="majorHAnsi"/>
            <w:color w:val="373A3C"/>
            <w:sz w:val="24"/>
            <w:szCs w:val="24"/>
          </w:rPr>
          <m:t>P∈</m:t>
        </m:r>
        <m:sSup>
          <m:sSupPr>
            <m:ctrlPr>
              <w:rPr>
                <w:rFonts w:ascii="Cambria Math" w:eastAsia="Times New Roman" w:hAnsi="Cambria Math" w:cstheme="majorHAnsi"/>
                <w:i/>
                <w:color w:val="373A3C"/>
                <w:sz w:val="24"/>
                <w:szCs w:val="24"/>
              </w:rPr>
            </m:ctrlPr>
          </m:sSupPr>
          <m:e>
            <m:r>
              <w:rPr>
                <w:rFonts w:ascii="Cambria Math" w:eastAsia="Times New Roman" w:hAnsi="Cambria Math" w:cstheme="majorHAnsi"/>
                <w:color w:val="373A3C"/>
                <w:sz w:val="24"/>
                <w:szCs w:val="24"/>
              </w:rPr>
              <m:t>R</m:t>
            </m:r>
          </m:e>
          <m:sup>
            <m:r>
              <w:rPr>
                <w:rFonts w:ascii="Cambria Math" w:eastAsia="Times New Roman" w:hAnsi="Cambria Math" w:cstheme="majorHAnsi"/>
                <w:color w:val="373A3C"/>
                <w:sz w:val="24"/>
                <w:szCs w:val="24"/>
              </w:rPr>
              <m:t>256x256</m:t>
            </m:r>
          </m:sup>
        </m:sSup>
      </m:oMath>
      <w:r w:rsidRPr="00B75F42">
        <w:rPr>
          <w:rFonts w:asciiTheme="majorHAnsi" w:eastAsia="Times New Roman" w:hAnsiTheme="majorHAnsi" w:cstheme="majorHAnsi"/>
          <w:color w:val="373A3C"/>
          <w:sz w:val="24"/>
          <w:szCs w:val="24"/>
        </w:rPr>
        <w:t xml:space="preserve">. If you </w:t>
      </w:r>
      <w:r w:rsidR="00CC4A00" w:rsidRPr="00B75F42">
        <w:rPr>
          <w:rFonts w:asciiTheme="majorHAnsi" w:eastAsia="Times New Roman" w:hAnsiTheme="majorHAnsi" w:cstheme="majorHAnsi"/>
          <w:color w:val="373A3C"/>
          <w:sz w:val="24"/>
          <w:szCs w:val="24"/>
        </w:rPr>
        <w:t>multiplied</w:t>
      </w:r>
      <w:r w:rsidRPr="00B75F42">
        <w:rPr>
          <w:rFonts w:asciiTheme="majorHAnsi" w:eastAsia="Times New Roman" w:hAnsiTheme="majorHAnsi" w:cstheme="majorHAnsi"/>
          <w:color w:val="373A3C"/>
          <w:sz w:val="24"/>
          <w:szCs w:val="24"/>
        </w:rPr>
        <w:t> </w:t>
      </w:r>
      <w:r w:rsidRPr="00B75F42">
        <w:rPr>
          <w:rFonts w:asciiTheme="majorHAnsi" w:eastAsia="Times New Roman" w:hAnsiTheme="majorHAnsi" w:cstheme="majorHAnsi"/>
          <w:color w:val="373A3C"/>
          <w:sz w:val="24"/>
          <w:szCs w:val="24"/>
          <w:bdr w:val="none" w:sz="0" w:space="0" w:color="auto" w:frame="1"/>
        </w:rPr>
        <w:t>P</w:t>
      </w:r>
      <w:r w:rsidRPr="00B75F42">
        <w:rPr>
          <w:rFonts w:asciiTheme="majorHAnsi" w:eastAsia="Times New Roman" w:hAnsiTheme="majorHAnsi" w:cstheme="majorHAnsi"/>
          <w:color w:val="373A3C"/>
          <w:sz w:val="24"/>
          <w:szCs w:val="24"/>
        </w:rPr>
        <w:t> by </w:t>
      </w:r>
      <w:r w:rsidRPr="00B75F42">
        <w:rPr>
          <w:rFonts w:asciiTheme="majorHAnsi" w:eastAsia="Times New Roman" w:hAnsiTheme="majorHAnsi" w:cstheme="majorHAnsi"/>
          <w:color w:val="373A3C"/>
          <w:sz w:val="24"/>
          <w:szCs w:val="24"/>
          <w:bdr w:val="none" w:sz="0" w:space="0" w:color="auto" w:frame="1"/>
        </w:rPr>
        <w:t>I</w:t>
      </w:r>
      <w:r w:rsidRPr="00B75F42">
        <w:rPr>
          <w:rFonts w:asciiTheme="majorHAnsi" w:eastAsia="Times New Roman" w:hAnsiTheme="majorHAnsi" w:cstheme="majorHAnsi"/>
          <w:color w:val="373A3C"/>
          <w:sz w:val="24"/>
          <w:szCs w:val="24"/>
        </w:rPr>
        <w:t>, what is the effect that you would observe on the image </w:t>
      </w:r>
      <w:r w:rsidRPr="00B75F42">
        <w:rPr>
          <w:rFonts w:asciiTheme="majorHAnsi" w:eastAsia="Times New Roman" w:hAnsiTheme="majorHAnsi" w:cstheme="majorHAnsi"/>
          <w:color w:val="373A3C"/>
          <w:sz w:val="24"/>
          <w:szCs w:val="24"/>
          <w:bdr w:val="none" w:sz="0" w:space="0" w:color="auto" w:frame="1"/>
        </w:rPr>
        <w:t>P</w:t>
      </w:r>
      <w:r w:rsidRPr="00B75F42">
        <w:rPr>
          <w:rFonts w:asciiTheme="majorHAnsi" w:eastAsia="Times New Roman" w:hAnsiTheme="majorHAnsi" w:cstheme="majorHAnsi"/>
          <w:color w:val="373A3C"/>
          <w:sz w:val="24"/>
          <w:szCs w:val="24"/>
        </w:rPr>
        <w:t>?</w:t>
      </w:r>
    </w:p>
    <w:p w14:paraId="3C34CCBC" w14:textId="6CA60215" w:rsidR="00CC4A00" w:rsidRPr="00B75F42" w:rsidRDefault="00CC4A00" w:rsidP="00CC4A00">
      <w:pPr>
        <w:shd w:val="clear" w:color="auto" w:fill="FFFFFF"/>
        <w:spacing w:beforeAutospacing="1" w:after="0" w:afterAutospacing="1" w:line="240" w:lineRule="auto"/>
        <w:rPr>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 xml:space="preserve">Multiplying any matrix by the identity matrix I results in the original matrix.  </w:t>
      </w:r>
      <w:r w:rsidR="00B4207A">
        <w:rPr>
          <w:rFonts w:asciiTheme="majorHAnsi" w:eastAsia="Times New Roman" w:hAnsiTheme="majorHAnsi" w:cstheme="majorHAnsi"/>
          <w:color w:val="373A3C"/>
          <w:sz w:val="24"/>
          <w:szCs w:val="24"/>
        </w:rPr>
        <w:t>Therefore,</w:t>
      </w:r>
      <w:r>
        <w:rPr>
          <w:rFonts w:asciiTheme="majorHAnsi" w:eastAsia="Times New Roman" w:hAnsiTheme="majorHAnsi" w:cstheme="majorHAnsi"/>
          <w:color w:val="373A3C"/>
          <w:sz w:val="24"/>
          <w:szCs w:val="24"/>
        </w:rPr>
        <w:t xml:space="preserve"> I would expect no change in the image defined by matrix P.</w:t>
      </w:r>
      <w:ins w:id="13" w:author="Lekan Molu" w:date="2021-08-08T13:27:00Z">
        <w:r w:rsidR="00902389">
          <w:rPr>
            <w:rFonts w:asciiTheme="majorHAnsi" w:eastAsia="Times New Roman" w:hAnsiTheme="majorHAnsi" w:cstheme="majorHAnsi"/>
            <w:color w:val="373A3C"/>
            <w:sz w:val="24"/>
            <w:szCs w:val="24"/>
          </w:rPr>
          <w:t xml:space="preserve"> Correct!</w:t>
        </w:r>
      </w:ins>
    </w:p>
    <w:p w14:paraId="7FE37CF9" w14:textId="5FC4BBEA" w:rsidR="00CC4A00" w:rsidRDefault="00B75F42" w:rsidP="00CC4A00">
      <w:pPr>
        <w:numPr>
          <w:ilvl w:val="0"/>
          <w:numId w:val="2"/>
        </w:numPr>
        <w:shd w:val="clear" w:color="auto" w:fill="FFFFFF"/>
        <w:spacing w:beforeAutospacing="1" w:after="0" w:afterAutospacing="1" w:line="240" w:lineRule="auto"/>
        <w:rPr>
          <w:rFonts w:asciiTheme="majorHAnsi" w:eastAsia="Times New Roman" w:hAnsiTheme="majorHAnsi" w:cstheme="majorHAnsi"/>
          <w:color w:val="373A3C"/>
          <w:sz w:val="24"/>
          <w:szCs w:val="24"/>
        </w:rPr>
      </w:pPr>
      <w:r w:rsidRPr="00B75F42">
        <w:rPr>
          <w:rFonts w:asciiTheme="majorHAnsi" w:eastAsia="Times New Roman" w:hAnsiTheme="majorHAnsi" w:cstheme="majorHAnsi"/>
          <w:color w:val="373A3C"/>
          <w:sz w:val="24"/>
          <w:szCs w:val="24"/>
        </w:rPr>
        <w:t xml:space="preserve">In (3) above, suppose I </w:t>
      </w:r>
      <w:del w:id="14" w:author="Lekan Molu" w:date="2021-08-08T13:28:00Z">
        <w:r w:rsidRPr="00B75F42" w:rsidDel="0047458F">
          <w:rPr>
            <w:rFonts w:asciiTheme="majorHAnsi" w:eastAsia="Times New Roman" w:hAnsiTheme="majorHAnsi" w:cstheme="majorHAnsi"/>
            <w:color w:val="373A3C"/>
            <w:sz w:val="24"/>
            <w:szCs w:val="24"/>
          </w:rPr>
          <w:delText xml:space="preserve">were </w:delText>
        </w:r>
      </w:del>
      <w:ins w:id="15" w:author="Lekan Molu" w:date="2021-08-08T13:28:00Z">
        <w:r w:rsidR="0047458F">
          <w:rPr>
            <w:rFonts w:asciiTheme="majorHAnsi" w:eastAsia="Times New Roman" w:hAnsiTheme="majorHAnsi" w:cstheme="majorHAnsi"/>
            <w:color w:val="373A3C"/>
            <w:sz w:val="24"/>
            <w:szCs w:val="24"/>
          </w:rPr>
          <w:t>was</w:t>
        </w:r>
        <w:r w:rsidR="0047458F" w:rsidRPr="00B75F42">
          <w:rPr>
            <w:rFonts w:asciiTheme="majorHAnsi" w:eastAsia="Times New Roman" w:hAnsiTheme="majorHAnsi" w:cstheme="majorHAnsi"/>
            <w:color w:val="373A3C"/>
            <w:sz w:val="24"/>
            <w:szCs w:val="24"/>
          </w:rPr>
          <w:t xml:space="preserve"> </w:t>
        </w:r>
      </w:ins>
      <w:r w:rsidRPr="00B75F42">
        <w:rPr>
          <w:rFonts w:asciiTheme="majorHAnsi" w:eastAsia="Times New Roman" w:hAnsiTheme="majorHAnsi" w:cstheme="majorHAnsi"/>
          <w:color w:val="373A3C"/>
          <w:sz w:val="24"/>
          <w:szCs w:val="24"/>
        </w:rPr>
        <w:t xml:space="preserve">replaced </w:t>
      </w:r>
      <w:del w:id="16" w:author="Lekan Molu" w:date="2021-08-08T13:28:00Z">
        <w:r w:rsidRPr="00B75F42" w:rsidDel="0047458F">
          <w:rPr>
            <w:rFonts w:asciiTheme="majorHAnsi" w:eastAsia="Times New Roman" w:hAnsiTheme="majorHAnsi" w:cstheme="majorHAnsi"/>
            <w:color w:val="373A3C"/>
            <w:sz w:val="24"/>
            <w:szCs w:val="24"/>
          </w:rPr>
          <w:delText xml:space="preserve">with </w:delText>
        </w:r>
      </w:del>
      <w:ins w:id="17" w:author="Lekan Molu" w:date="2021-08-08T13:28:00Z">
        <w:r w:rsidR="0047458F">
          <w:rPr>
            <w:rFonts w:asciiTheme="majorHAnsi" w:eastAsia="Times New Roman" w:hAnsiTheme="majorHAnsi" w:cstheme="majorHAnsi"/>
            <w:color w:val="373A3C"/>
            <w:sz w:val="24"/>
            <w:szCs w:val="24"/>
          </w:rPr>
          <w:t>by</w:t>
        </w:r>
        <w:r w:rsidR="0047458F" w:rsidRPr="00B75F42">
          <w:rPr>
            <w:rFonts w:asciiTheme="majorHAnsi" w:eastAsia="Times New Roman" w:hAnsiTheme="majorHAnsi" w:cstheme="majorHAnsi"/>
            <w:color w:val="373A3C"/>
            <w:sz w:val="24"/>
            <w:szCs w:val="24"/>
          </w:rPr>
          <w:t xml:space="preserve"> </w:t>
        </w:r>
      </w:ins>
      <w:r w:rsidRPr="00B75F42">
        <w:rPr>
          <w:rFonts w:asciiTheme="majorHAnsi" w:eastAsia="Times New Roman" w:hAnsiTheme="majorHAnsi" w:cstheme="majorHAnsi"/>
          <w:color w:val="373A3C"/>
          <w:sz w:val="24"/>
          <w:szCs w:val="24"/>
        </w:rPr>
        <w:t>a scalar </w:t>
      </w:r>
      <w:r w:rsidRPr="00B75F42">
        <w:rPr>
          <w:rFonts w:asciiTheme="majorHAnsi" w:eastAsia="Times New Roman" w:hAnsiTheme="majorHAnsi" w:cstheme="majorHAnsi"/>
          <w:color w:val="373A3C"/>
          <w:sz w:val="24"/>
          <w:szCs w:val="24"/>
          <w:bdr w:val="none" w:sz="0" w:space="0" w:color="auto" w:frame="1"/>
        </w:rPr>
        <w:t>c=0.5</w:t>
      </w:r>
      <w:r w:rsidRPr="00B75F42">
        <w:rPr>
          <w:rFonts w:asciiTheme="majorHAnsi" w:eastAsia="Times New Roman" w:hAnsiTheme="majorHAnsi" w:cstheme="majorHAnsi"/>
          <w:color w:val="373A3C"/>
          <w:sz w:val="24"/>
          <w:szCs w:val="24"/>
        </w:rPr>
        <w:t>, if you multiplied </w:t>
      </w:r>
      <w:r w:rsidRPr="00B75F42">
        <w:rPr>
          <w:rFonts w:asciiTheme="majorHAnsi" w:eastAsia="Times New Roman" w:hAnsiTheme="majorHAnsi" w:cstheme="majorHAnsi"/>
          <w:color w:val="373A3C"/>
          <w:sz w:val="24"/>
          <w:szCs w:val="24"/>
          <w:bdr w:val="none" w:sz="0" w:space="0" w:color="auto" w:frame="1"/>
        </w:rPr>
        <w:t>c</w:t>
      </w:r>
      <w:r w:rsidRPr="00B75F42">
        <w:rPr>
          <w:rFonts w:asciiTheme="majorHAnsi" w:eastAsia="Times New Roman" w:hAnsiTheme="majorHAnsi" w:cstheme="majorHAnsi"/>
          <w:color w:val="373A3C"/>
          <w:sz w:val="24"/>
          <w:szCs w:val="24"/>
        </w:rPr>
        <w:t> by </w:t>
      </w:r>
      <w:r w:rsidRPr="00B75F42">
        <w:rPr>
          <w:rFonts w:asciiTheme="majorHAnsi" w:eastAsia="Times New Roman" w:hAnsiTheme="majorHAnsi" w:cstheme="majorHAnsi"/>
          <w:color w:val="373A3C"/>
          <w:sz w:val="24"/>
          <w:szCs w:val="24"/>
          <w:bdr w:val="none" w:sz="0" w:space="0" w:color="auto" w:frame="1"/>
        </w:rPr>
        <w:t>P</w:t>
      </w:r>
      <w:r w:rsidRPr="00B75F42">
        <w:rPr>
          <w:rFonts w:asciiTheme="majorHAnsi" w:eastAsia="Times New Roman" w:hAnsiTheme="majorHAnsi" w:cstheme="majorHAnsi"/>
          <w:color w:val="373A3C"/>
          <w:sz w:val="24"/>
          <w:szCs w:val="24"/>
        </w:rPr>
        <w:t>, what is the effect on the resolution of </w:t>
      </w:r>
      <w:r w:rsidRPr="00B75F42">
        <w:rPr>
          <w:rFonts w:asciiTheme="majorHAnsi" w:eastAsia="Times New Roman" w:hAnsiTheme="majorHAnsi" w:cstheme="majorHAnsi"/>
          <w:color w:val="373A3C"/>
          <w:sz w:val="24"/>
          <w:szCs w:val="24"/>
          <w:bdr w:val="none" w:sz="0" w:space="0" w:color="auto" w:frame="1"/>
        </w:rPr>
        <w:t>P</w:t>
      </w:r>
      <w:r w:rsidRPr="00B75F42">
        <w:rPr>
          <w:rFonts w:asciiTheme="majorHAnsi" w:eastAsia="Times New Roman" w:hAnsiTheme="majorHAnsi" w:cstheme="majorHAnsi"/>
          <w:color w:val="373A3C"/>
          <w:sz w:val="24"/>
          <w:szCs w:val="24"/>
        </w:rPr>
        <w:t>? What happens to the image's resolution when</w:t>
      </w:r>
      <w:r w:rsidR="00CC4A00" w:rsidRPr="00B75F42">
        <w:rPr>
          <w:rFonts w:asciiTheme="majorHAnsi" w:eastAsia="Times New Roman" w:hAnsiTheme="majorHAnsi" w:cstheme="majorHAnsi"/>
          <w:color w:val="373A3C"/>
          <w:sz w:val="24"/>
          <w:szCs w:val="24"/>
          <w:bdr w:val="none" w:sz="0" w:space="0" w:color="auto" w:frame="1"/>
        </w:rPr>
        <w:t xml:space="preserve"> </w:t>
      </w:r>
      <w:r w:rsidR="00CC4A00">
        <w:rPr>
          <w:rFonts w:asciiTheme="majorHAnsi" w:eastAsia="Times New Roman" w:hAnsiTheme="majorHAnsi" w:cstheme="majorHAnsi"/>
          <w:color w:val="373A3C"/>
          <w:sz w:val="24"/>
          <w:szCs w:val="24"/>
          <w:bdr w:val="none" w:sz="0" w:space="0" w:color="auto" w:frame="1"/>
        </w:rPr>
        <w:t>c</w:t>
      </w:r>
      <w:r w:rsidRPr="00B75F42">
        <w:rPr>
          <w:rFonts w:asciiTheme="majorHAnsi" w:eastAsia="Times New Roman" w:hAnsiTheme="majorHAnsi" w:cstheme="majorHAnsi"/>
          <w:color w:val="373A3C"/>
          <w:sz w:val="24"/>
          <w:szCs w:val="24"/>
          <w:bdr w:val="none" w:sz="0" w:space="0" w:color="auto" w:frame="1"/>
        </w:rPr>
        <w:t>=2</w:t>
      </w:r>
      <w:r w:rsidRPr="00B75F42">
        <w:rPr>
          <w:rFonts w:asciiTheme="majorHAnsi" w:eastAsia="Times New Roman" w:hAnsiTheme="majorHAnsi" w:cstheme="majorHAnsi"/>
          <w:color w:val="373A3C"/>
          <w:sz w:val="24"/>
          <w:szCs w:val="24"/>
        </w:rPr>
        <w:t>?</w:t>
      </w:r>
    </w:p>
    <w:p w14:paraId="3A861A57" w14:textId="16851FF0" w:rsidR="00CC4A00" w:rsidRDefault="009F44E1" w:rsidP="00CC4A00">
      <w:pPr>
        <w:shd w:val="clear" w:color="auto" w:fill="FFFFFF"/>
        <w:spacing w:beforeAutospacing="1" w:after="0" w:afterAutospacing="1" w:line="240" w:lineRule="auto"/>
        <w:rPr>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Again,</w:t>
      </w:r>
      <w:r w:rsidR="00CC4A00">
        <w:rPr>
          <w:rFonts w:asciiTheme="majorHAnsi" w:eastAsia="Times New Roman" w:hAnsiTheme="majorHAnsi" w:cstheme="majorHAnsi"/>
          <w:color w:val="373A3C"/>
          <w:sz w:val="24"/>
          <w:szCs w:val="24"/>
        </w:rPr>
        <w:t xml:space="preserve"> assuming that</w:t>
      </w:r>
      <w:r>
        <w:rPr>
          <w:rFonts w:asciiTheme="majorHAnsi" w:eastAsia="Times New Roman" w:hAnsiTheme="majorHAnsi" w:cstheme="majorHAnsi"/>
          <w:color w:val="373A3C"/>
          <w:sz w:val="24"/>
          <w:szCs w:val="24"/>
        </w:rPr>
        <w:t xml:space="preserve"> an image is described by the matrix</w:t>
      </w:r>
      <w:r w:rsidR="00CC4A00">
        <w:rPr>
          <w:rFonts w:asciiTheme="majorHAnsi" w:eastAsia="Times New Roman" w:hAnsiTheme="majorHAnsi" w:cstheme="majorHAnsi"/>
          <w:color w:val="373A3C"/>
          <w:sz w:val="24"/>
          <w:szCs w:val="24"/>
        </w:rPr>
        <w:t xml:space="preserve"> </w:t>
      </w:r>
      <w:r>
        <w:rPr>
          <w:rFonts w:asciiTheme="majorHAnsi" w:eastAsia="Times New Roman" w:hAnsiTheme="majorHAnsi" w:cstheme="majorHAnsi"/>
          <w:color w:val="373A3C"/>
          <w:sz w:val="24"/>
          <w:szCs w:val="24"/>
        </w:rPr>
        <w:t>P</w:t>
      </w:r>
      <w:r>
        <w:rPr>
          <w:rFonts w:asciiTheme="majorHAnsi" w:eastAsia="Times New Roman" w:hAnsiTheme="majorHAnsi" w:cstheme="majorHAnsi"/>
          <w:color w:val="373A3C"/>
          <w:sz w:val="24"/>
          <w:szCs w:val="24"/>
          <w:vertAlign w:val="superscript"/>
        </w:rPr>
        <w:t>256x256</w:t>
      </w:r>
      <w:r>
        <w:rPr>
          <w:rFonts w:asciiTheme="majorHAnsi" w:eastAsia="Times New Roman" w:hAnsiTheme="majorHAnsi" w:cstheme="majorHAnsi"/>
          <w:color w:val="373A3C"/>
          <w:sz w:val="24"/>
          <w:szCs w:val="24"/>
        </w:rPr>
        <w:t xml:space="preserve">and multiplying it by a scalar c would change all values equally.  Generally, resolution is determined by the size of the matrix, so this 256x256 image wouldn’t change resolution. </w:t>
      </w:r>
    </w:p>
    <w:p w14:paraId="292CB969" w14:textId="155E6008" w:rsidR="009F44E1" w:rsidRPr="00B75F42" w:rsidRDefault="009F44E1" w:rsidP="00CC4A00">
      <w:pPr>
        <w:shd w:val="clear" w:color="auto" w:fill="FFFFFF"/>
        <w:spacing w:beforeAutospacing="1" w:after="0" w:afterAutospacing="1" w:line="240" w:lineRule="auto"/>
        <w:rPr>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 xml:space="preserve">If we imagine P as a black and white image, where the value of each ‘cell’ in the matrix is its brightness, with 0 being black, and for instance 255 being white, multiplying the value by c = 0.5 would darken the image by half and reduce contrast, while using c=2 would lighten the image and increase contrast – up until cell value begin to hit the upper limit.  If we set no maximum </w:t>
      </w:r>
      <w:proofErr w:type="gramStart"/>
      <w:r>
        <w:rPr>
          <w:rFonts w:asciiTheme="majorHAnsi" w:eastAsia="Times New Roman" w:hAnsiTheme="majorHAnsi" w:cstheme="majorHAnsi"/>
          <w:color w:val="373A3C"/>
          <w:sz w:val="24"/>
          <w:szCs w:val="24"/>
        </w:rPr>
        <w:t>value</w:t>
      </w:r>
      <w:proofErr w:type="gramEnd"/>
      <w:r>
        <w:rPr>
          <w:rFonts w:asciiTheme="majorHAnsi" w:eastAsia="Times New Roman" w:hAnsiTheme="majorHAnsi" w:cstheme="majorHAnsi"/>
          <w:color w:val="373A3C"/>
          <w:sz w:val="24"/>
          <w:szCs w:val="24"/>
        </w:rPr>
        <w:t xml:space="preserve"> then this risk is mostly mitigated.</w:t>
      </w:r>
      <w:ins w:id="18" w:author="Lekan Molu" w:date="2021-08-08T13:29:00Z">
        <w:r w:rsidR="0047458F">
          <w:rPr>
            <w:rFonts w:asciiTheme="majorHAnsi" w:eastAsia="Times New Roman" w:hAnsiTheme="majorHAnsi" w:cstheme="majorHAnsi"/>
            <w:color w:val="373A3C"/>
            <w:sz w:val="24"/>
            <w:szCs w:val="24"/>
          </w:rPr>
          <w:t xml:space="preserve"> Excellent!</w:t>
        </w:r>
      </w:ins>
    </w:p>
    <w:p w14:paraId="37360380" w14:textId="22B4DCB2" w:rsidR="00B75F42" w:rsidRDefault="00B75F42" w:rsidP="00B75F42">
      <w:pPr>
        <w:numPr>
          <w:ilvl w:val="0"/>
          <w:numId w:val="2"/>
        </w:numPr>
        <w:shd w:val="clear" w:color="auto" w:fill="FFFFFF"/>
        <w:spacing w:beforeAutospacing="1" w:after="0" w:afterAutospacing="1" w:line="240" w:lineRule="auto"/>
        <w:rPr>
          <w:rFonts w:asciiTheme="majorHAnsi" w:eastAsia="Times New Roman" w:hAnsiTheme="majorHAnsi" w:cstheme="majorHAnsi"/>
          <w:color w:val="373A3C"/>
          <w:sz w:val="24"/>
          <w:szCs w:val="24"/>
        </w:rPr>
      </w:pPr>
      <w:r w:rsidRPr="00B75F42">
        <w:rPr>
          <w:rFonts w:asciiTheme="majorHAnsi" w:eastAsia="Times New Roman" w:hAnsiTheme="majorHAnsi" w:cstheme="majorHAnsi"/>
          <w:color w:val="373A3C"/>
          <w:sz w:val="24"/>
          <w:szCs w:val="24"/>
        </w:rPr>
        <w:t> Now, assuming </w:t>
      </w:r>
      <w:r w:rsidRPr="00B75F42">
        <w:rPr>
          <w:rFonts w:asciiTheme="majorHAnsi" w:eastAsia="Times New Roman" w:hAnsiTheme="majorHAnsi" w:cstheme="majorHAnsi"/>
          <w:color w:val="373A3C"/>
          <w:sz w:val="24"/>
          <w:szCs w:val="24"/>
          <w:bdr w:val="none" w:sz="0" w:space="0" w:color="auto" w:frame="1"/>
        </w:rPr>
        <w:t>P</w:t>
      </w:r>
      <w:r w:rsidRPr="00B75F42">
        <w:rPr>
          <w:rFonts w:asciiTheme="majorHAnsi" w:eastAsia="Times New Roman" w:hAnsiTheme="majorHAnsi" w:cstheme="majorHAnsi"/>
          <w:color w:val="373A3C"/>
          <w:sz w:val="24"/>
          <w:szCs w:val="24"/>
        </w:rPr>
        <w:t> were orthonormal, suppose I multiply </w:t>
      </w:r>
      <w:r w:rsidRPr="00B75F42">
        <w:rPr>
          <w:rFonts w:asciiTheme="majorHAnsi" w:eastAsia="Times New Roman" w:hAnsiTheme="majorHAnsi" w:cstheme="majorHAnsi"/>
          <w:color w:val="373A3C"/>
          <w:sz w:val="24"/>
          <w:szCs w:val="24"/>
          <w:bdr w:val="none" w:sz="0" w:space="0" w:color="auto" w:frame="1"/>
        </w:rPr>
        <w:t>P</w:t>
      </w:r>
      <w:r w:rsidRPr="00B75F42">
        <w:rPr>
          <w:rFonts w:asciiTheme="majorHAnsi" w:eastAsia="Times New Roman" w:hAnsiTheme="majorHAnsi" w:cstheme="majorHAnsi"/>
          <w:color w:val="373A3C"/>
          <w:sz w:val="24"/>
          <w:szCs w:val="24"/>
        </w:rPr>
        <w:t> by its transpose, what would you expect the values in the resulting matrix to contain?</w:t>
      </w:r>
    </w:p>
    <w:p w14:paraId="2703C6AE" w14:textId="2C52351A" w:rsidR="009F44E1" w:rsidRPr="00B75F42" w:rsidRDefault="00945ACB" w:rsidP="009F44E1">
      <w:pPr>
        <w:shd w:val="clear" w:color="auto" w:fill="FFFFFF"/>
        <w:spacing w:beforeAutospacing="1" w:after="0" w:afterAutospacing="1" w:line="240" w:lineRule="auto"/>
        <w:rPr>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Assuming P is an orthonormal matrix, multiplying P by its transpose would result in values of 0 or 1 in the orientation of the identity matrix I.</w:t>
      </w:r>
      <w:ins w:id="19" w:author="Lekan Molu" w:date="2021-08-08T13:30:00Z">
        <w:r w:rsidR="0047458F">
          <w:rPr>
            <w:rFonts w:asciiTheme="majorHAnsi" w:eastAsia="Times New Roman" w:hAnsiTheme="majorHAnsi" w:cstheme="majorHAnsi"/>
            <w:color w:val="373A3C"/>
            <w:sz w:val="24"/>
            <w:szCs w:val="24"/>
          </w:rPr>
          <w:t xml:space="preserve"> No, you should have an Identity. For an orthonormal matrix, </w:t>
        </w:r>
      </w:ins>
      <m:oMath>
        <m:r>
          <w:ins w:id="20" w:author="Lekan Molu" w:date="2021-08-08T13:30:00Z">
            <w:rPr>
              <w:rFonts w:ascii="Cambria Math" w:eastAsia="Times New Roman" w:hAnsi="Cambria Math" w:cstheme="majorHAnsi"/>
              <w:color w:val="373A3C"/>
              <w:sz w:val="24"/>
              <w:szCs w:val="24"/>
            </w:rPr>
            <m:t>P×</m:t>
          </w:ins>
        </m:r>
        <m:sSup>
          <m:sSupPr>
            <m:ctrlPr>
              <w:ins w:id="21" w:author="Lekan Molu" w:date="2021-08-08T13:30:00Z">
                <w:rPr>
                  <w:rFonts w:ascii="Cambria Math" w:eastAsia="Times New Roman" w:hAnsi="Cambria Math" w:cstheme="majorHAnsi"/>
                  <w:i/>
                  <w:color w:val="373A3C"/>
                  <w:sz w:val="24"/>
                  <w:szCs w:val="24"/>
                </w:rPr>
              </w:ins>
            </m:ctrlPr>
          </m:sSupPr>
          <m:e>
            <m:r>
              <w:ins w:id="22" w:author="Lekan Molu" w:date="2021-08-08T13:30:00Z">
                <w:rPr>
                  <w:rFonts w:ascii="Cambria Math" w:eastAsia="Times New Roman" w:hAnsi="Cambria Math" w:cstheme="majorHAnsi"/>
                  <w:color w:val="373A3C"/>
                  <w:sz w:val="24"/>
                  <w:szCs w:val="24"/>
                </w:rPr>
                <m:t>P</m:t>
              </w:ins>
            </m:r>
          </m:e>
          <m:sup>
            <m:r>
              <w:ins w:id="23" w:author="Lekan Molu" w:date="2021-08-08T13:30:00Z">
                <w:rPr>
                  <w:rFonts w:ascii="Cambria Math" w:eastAsia="Times New Roman" w:hAnsi="Cambria Math" w:cstheme="majorHAnsi"/>
                  <w:color w:val="373A3C"/>
                  <w:sz w:val="24"/>
                  <w:szCs w:val="24"/>
                </w:rPr>
                <m:t>T</m:t>
              </w:ins>
            </m:r>
          </m:sup>
        </m:sSup>
        <m:r>
          <w:ins w:id="24" w:author="Lekan Molu" w:date="2021-08-08T13:30:00Z">
            <w:rPr>
              <w:rFonts w:ascii="Cambria Math" w:eastAsia="Times New Roman" w:hAnsi="Cambria Math" w:cstheme="majorHAnsi"/>
              <w:color w:val="373A3C"/>
              <w:sz w:val="24"/>
              <w:szCs w:val="24"/>
            </w:rPr>
            <m:t>=I</m:t>
          </w:ins>
        </m:r>
      </m:oMath>
    </w:p>
    <w:p w14:paraId="5C4EAC6B" w14:textId="6A538F7F" w:rsidR="009F44E1" w:rsidRDefault="00B75F42" w:rsidP="009F44E1">
      <w:pPr>
        <w:numPr>
          <w:ilvl w:val="0"/>
          <w:numId w:val="2"/>
        </w:numPr>
        <w:shd w:val="clear" w:color="auto" w:fill="FFFFFF"/>
        <w:spacing w:beforeAutospacing="1" w:after="0" w:afterAutospacing="1" w:line="240" w:lineRule="auto"/>
        <w:rPr>
          <w:rFonts w:asciiTheme="majorHAnsi" w:eastAsia="Times New Roman" w:hAnsiTheme="majorHAnsi" w:cstheme="majorHAnsi"/>
          <w:color w:val="373A3C"/>
          <w:sz w:val="24"/>
          <w:szCs w:val="24"/>
        </w:rPr>
      </w:pPr>
      <w:r w:rsidRPr="00B75F42">
        <w:rPr>
          <w:rFonts w:asciiTheme="majorHAnsi" w:eastAsia="Times New Roman" w:hAnsiTheme="majorHAnsi" w:cstheme="majorHAnsi"/>
          <w:color w:val="373A3C"/>
          <w:sz w:val="24"/>
          <w:szCs w:val="24"/>
        </w:rPr>
        <w:t>Suppose I give you a cube of volume </w:t>
      </w:r>
      <w:r w:rsidRPr="00B75F42">
        <w:rPr>
          <w:rFonts w:asciiTheme="majorHAnsi" w:eastAsia="Times New Roman" w:hAnsiTheme="majorHAnsi" w:cstheme="majorHAnsi"/>
          <w:color w:val="373A3C"/>
          <w:sz w:val="24"/>
          <w:szCs w:val="24"/>
          <w:bdr w:val="none" w:sz="0" w:space="0" w:color="auto" w:frame="1"/>
        </w:rPr>
        <w:t>V</w:t>
      </w:r>
      <w:r w:rsidRPr="00B75F42">
        <w:rPr>
          <w:rFonts w:asciiTheme="majorHAnsi" w:eastAsia="Times New Roman" w:hAnsiTheme="majorHAnsi" w:cstheme="majorHAnsi"/>
          <w:color w:val="373A3C"/>
          <w:sz w:val="24"/>
          <w:szCs w:val="24"/>
        </w:rPr>
        <w:t>. If I stacked ten cubes, each of volume </w:t>
      </w:r>
      <w:r w:rsidRPr="00B75F42">
        <w:rPr>
          <w:rFonts w:asciiTheme="majorHAnsi" w:eastAsia="Times New Roman" w:hAnsiTheme="majorHAnsi" w:cstheme="majorHAnsi"/>
          <w:color w:val="373A3C"/>
          <w:sz w:val="24"/>
          <w:szCs w:val="24"/>
          <w:bdr w:val="none" w:sz="0" w:space="0" w:color="auto" w:frame="1"/>
        </w:rPr>
        <w:t>V</w:t>
      </w:r>
      <w:r w:rsidRPr="00B75F42">
        <w:rPr>
          <w:rFonts w:asciiTheme="majorHAnsi" w:eastAsia="Times New Roman" w:hAnsiTheme="majorHAnsi" w:cstheme="majorHAnsi"/>
          <w:color w:val="373A3C"/>
          <w:sz w:val="24"/>
          <w:szCs w:val="24"/>
        </w:rPr>
        <w:t> together, how would you use the determinant to explain a physical interpretation of the resulting volume based on what we learned in the class this week?</w:t>
      </w:r>
    </w:p>
    <w:p w14:paraId="13B00185" w14:textId="07F4FE97" w:rsidR="00137888" w:rsidRDefault="005C31A1" w:rsidP="00137888">
      <w:pPr>
        <w:shd w:val="clear" w:color="auto" w:fill="FFFFFF"/>
        <w:spacing w:beforeAutospacing="1" w:after="0" w:afterAutospacing="1" w:line="240" w:lineRule="auto"/>
        <w:rPr>
          <w:ins w:id="25" w:author="Lekan Molu" w:date="2021-08-08T14:23:00Z"/>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 xml:space="preserve">Given a cube of side length l, and defined by matrix M, the </w:t>
      </w:r>
      <w:r w:rsidR="003F7063">
        <w:rPr>
          <w:rFonts w:asciiTheme="majorHAnsi" w:eastAsia="Times New Roman" w:hAnsiTheme="majorHAnsi" w:cstheme="majorHAnsi"/>
          <w:color w:val="373A3C"/>
          <w:sz w:val="24"/>
          <w:szCs w:val="24"/>
        </w:rPr>
        <w:t>absolute value of</w:t>
      </w:r>
      <w:r>
        <w:rPr>
          <w:rFonts w:asciiTheme="majorHAnsi" w:eastAsia="Times New Roman" w:hAnsiTheme="majorHAnsi" w:cstheme="majorHAnsi"/>
          <w:color w:val="373A3C"/>
          <w:sz w:val="24"/>
          <w:szCs w:val="24"/>
        </w:rPr>
        <w:t xml:space="preserve"> M</w:t>
      </w:r>
      <w:r w:rsidR="003F7063">
        <w:rPr>
          <w:rFonts w:asciiTheme="majorHAnsi" w:eastAsia="Times New Roman" w:hAnsiTheme="majorHAnsi" w:cstheme="majorHAnsi"/>
          <w:color w:val="373A3C"/>
          <w:sz w:val="24"/>
          <w:szCs w:val="24"/>
        </w:rPr>
        <w:t>’s determinant</w:t>
      </w:r>
      <w:r>
        <w:rPr>
          <w:rFonts w:asciiTheme="majorHAnsi" w:eastAsia="Times New Roman" w:hAnsiTheme="majorHAnsi" w:cstheme="majorHAnsi"/>
          <w:color w:val="373A3C"/>
          <w:sz w:val="24"/>
          <w:szCs w:val="24"/>
        </w:rPr>
        <w:t xml:space="preserve"> would be equal to the cube’s volume.</w:t>
      </w:r>
      <w:r w:rsidR="003F7063">
        <w:rPr>
          <w:rFonts w:asciiTheme="majorHAnsi" w:eastAsia="Times New Roman" w:hAnsiTheme="majorHAnsi" w:cstheme="majorHAnsi"/>
          <w:color w:val="373A3C"/>
          <w:sz w:val="24"/>
          <w:szCs w:val="24"/>
        </w:rPr>
        <w:t xml:space="preserve">  </w:t>
      </w:r>
      <w:r w:rsidR="00540AD5">
        <w:rPr>
          <w:rFonts w:asciiTheme="majorHAnsi" w:eastAsia="Times New Roman" w:hAnsiTheme="majorHAnsi" w:cstheme="majorHAnsi"/>
          <w:color w:val="373A3C"/>
          <w:sz w:val="24"/>
          <w:szCs w:val="24"/>
        </w:rPr>
        <w:t xml:space="preserve">But because we are effectively multiplying one row of our matrix by 10, we get 10*det M. so the determinant would remain the </w:t>
      </w:r>
      <w:proofErr w:type="gramStart"/>
      <w:r w:rsidR="00540AD5">
        <w:rPr>
          <w:rFonts w:asciiTheme="majorHAnsi" w:eastAsia="Times New Roman" w:hAnsiTheme="majorHAnsi" w:cstheme="majorHAnsi"/>
          <w:color w:val="373A3C"/>
          <w:sz w:val="24"/>
          <w:szCs w:val="24"/>
        </w:rPr>
        <w:t>same</w:t>
      </w:r>
      <w:proofErr w:type="gramEnd"/>
      <w:r w:rsidR="00540AD5">
        <w:rPr>
          <w:rFonts w:asciiTheme="majorHAnsi" w:eastAsia="Times New Roman" w:hAnsiTheme="majorHAnsi" w:cstheme="majorHAnsi"/>
          <w:color w:val="373A3C"/>
          <w:sz w:val="24"/>
          <w:szCs w:val="24"/>
        </w:rPr>
        <w:t xml:space="preserve"> but the volume would be multiplied by 10</w:t>
      </w:r>
      <w:r w:rsidR="00FE488B">
        <w:rPr>
          <w:rFonts w:asciiTheme="majorHAnsi" w:eastAsia="Times New Roman" w:hAnsiTheme="majorHAnsi" w:cstheme="majorHAnsi"/>
          <w:color w:val="373A3C"/>
          <w:sz w:val="24"/>
          <w:szCs w:val="24"/>
        </w:rPr>
        <w:t>.</w:t>
      </w:r>
    </w:p>
    <w:p w14:paraId="5CD79C21" w14:textId="568D7D72" w:rsidR="00B37C62" w:rsidRDefault="00B37C62" w:rsidP="00137888">
      <w:pPr>
        <w:shd w:val="clear" w:color="auto" w:fill="FFFFFF"/>
        <w:spacing w:beforeAutospacing="1" w:after="0" w:afterAutospacing="1" w:line="240" w:lineRule="auto"/>
        <w:rPr>
          <w:ins w:id="26" w:author="Lekan Molu" w:date="2021-08-08T14:23:00Z"/>
          <w:rFonts w:asciiTheme="majorHAnsi" w:eastAsia="Times New Roman" w:hAnsiTheme="majorHAnsi" w:cstheme="majorHAnsi"/>
          <w:color w:val="373A3C"/>
          <w:sz w:val="24"/>
          <w:szCs w:val="24"/>
        </w:rPr>
      </w:pPr>
    </w:p>
    <w:p w14:paraId="0D1267FE" w14:textId="6E49194A" w:rsidR="00B37C62" w:rsidRDefault="00B37C62" w:rsidP="00137888">
      <w:pPr>
        <w:shd w:val="clear" w:color="auto" w:fill="FFFFFF"/>
        <w:spacing w:beforeAutospacing="1" w:after="0" w:afterAutospacing="1" w:line="240" w:lineRule="auto"/>
        <w:rPr>
          <w:ins w:id="27" w:author="Lekan Molu" w:date="2021-08-08T14:25:00Z"/>
          <w:rFonts w:asciiTheme="majorHAnsi" w:eastAsia="Times New Roman" w:hAnsiTheme="majorHAnsi" w:cstheme="majorHAnsi"/>
          <w:color w:val="373A3C"/>
          <w:sz w:val="24"/>
          <w:szCs w:val="24"/>
        </w:rPr>
      </w:pPr>
      <w:ins w:id="28" w:author="Lekan Molu" w:date="2021-08-08T14:23:00Z">
        <w:r>
          <w:rPr>
            <w:rFonts w:asciiTheme="majorHAnsi" w:eastAsia="Times New Roman" w:hAnsiTheme="majorHAnsi" w:cstheme="majorHAnsi"/>
            <w:color w:val="373A3C"/>
            <w:sz w:val="24"/>
            <w:szCs w:val="24"/>
          </w:rPr>
          <w:lastRenderedPageBreak/>
          <w:t>This is incorrect, Ryan. If you stacked 10 cubes, each of volume</w:t>
        </w:r>
      </w:ins>
      <w:ins w:id="29" w:author="Lekan Molu" w:date="2021-08-08T14:24:00Z">
        <w:r>
          <w:rPr>
            <w:rFonts w:asciiTheme="majorHAnsi" w:eastAsia="Times New Roman" w:hAnsiTheme="majorHAnsi" w:cstheme="majorHAnsi"/>
            <w:color w:val="373A3C"/>
            <w:sz w:val="24"/>
            <w:szCs w:val="24"/>
          </w:rPr>
          <w:t>.</w:t>
        </w:r>
      </w:ins>
      <w:ins w:id="30" w:author="Lekan Molu" w:date="2021-08-08T14:23:00Z">
        <w:r>
          <w:rPr>
            <w:rFonts w:asciiTheme="majorHAnsi" w:eastAsia="Times New Roman" w:hAnsiTheme="majorHAnsi" w:cstheme="majorHAnsi"/>
            <w:color w:val="373A3C"/>
            <w:sz w:val="24"/>
            <w:szCs w:val="24"/>
          </w:rPr>
          <w:t xml:space="preserve"> V,</w:t>
        </w:r>
      </w:ins>
      <w:ins w:id="31" w:author="Lekan Molu" w:date="2021-08-08T14:24:00Z">
        <w:r>
          <w:rPr>
            <w:rFonts w:asciiTheme="majorHAnsi" w:eastAsia="Times New Roman" w:hAnsiTheme="majorHAnsi" w:cstheme="majorHAnsi"/>
            <w:color w:val="373A3C"/>
            <w:sz w:val="24"/>
            <w:szCs w:val="24"/>
          </w:rPr>
          <w:t xml:space="preserve"> on top of one another, this is equivalent to stretching a side (or all sides) of the cube by a constant amount (in this case, 10). The volume of the overall stack of cubes would be multiplied b</w:t>
        </w:r>
      </w:ins>
      <w:ins w:id="32" w:author="Lekan Molu" w:date="2021-08-08T14:25:00Z">
        <w:r>
          <w:rPr>
            <w:rFonts w:asciiTheme="majorHAnsi" w:eastAsia="Times New Roman" w:hAnsiTheme="majorHAnsi" w:cstheme="majorHAnsi"/>
            <w:color w:val="373A3C"/>
            <w:sz w:val="24"/>
            <w:szCs w:val="24"/>
          </w:rPr>
          <w:t xml:space="preserve">y 10 and so would the </w:t>
        </w:r>
        <w:proofErr w:type="gramStart"/>
        <w:r>
          <w:rPr>
            <w:rFonts w:asciiTheme="majorHAnsi" w:eastAsia="Times New Roman" w:hAnsiTheme="majorHAnsi" w:cstheme="majorHAnsi"/>
            <w:color w:val="373A3C"/>
            <w:sz w:val="24"/>
            <w:szCs w:val="24"/>
          </w:rPr>
          <w:t>determinant, since</w:t>
        </w:r>
        <w:proofErr w:type="gramEnd"/>
        <w:r>
          <w:rPr>
            <w:rFonts w:asciiTheme="majorHAnsi" w:eastAsia="Times New Roman" w:hAnsiTheme="majorHAnsi" w:cstheme="majorHAnsi"/>
            <w:color w:val="373A3C"/>
            <w:sz w:val="24"/>
            <w:szCs w:val="24"/>
          </w:rPr>
          <w:t xml:space="preserve"> the determinant is basically the volume of the cube. </w:t>
        </w:r>
      </w:ins>
    </w:p>
    <w:p w14:paraId="055C2160" w14:textId="3A790C29" w:rsidR="00B37C62" w:rsidRDefault="00B37C62" w:rsidP="00137888">
      <w:pPr>
        <w:shd w:val="clear" w:color="auto" w:fill="FFFFFF"/>
        <w:spacing w:beforeAutospacing="1" w:after="0" w:afterAutospacing="1" w:line="240" w:lineRule="auto"/>
        <w:rPr>
          <w:ins w:id="33" w:author="Lekan Molu" w:date="2021-08-08T14:25:00Z"/>
          <w:rFonts w:asciiTheme="majorHAnsi" w:eastAsia="Times New Roman" w:hAnsiTheme="majorHAnsi" w:cstheme="majorHAnsi"/>
          <w:color w:val="373A3C"/>
          <w:sz w:val="24"/>
          <w:szCs w:val="24"/>
        </w:rPr>
      </w:pPr>
    </w:p>
    <w:p w14:paraId="50D441C8" w14:textId="52C3B6AD" w:rsidR="00B37C62" w:rsidRDefault="00B37C62" w:rsidP="00137888">
      <w:pPr>
        <w:shd w:val="clear" w:color="auto" w:fill="FFFFFF"/>
        <w:spacing w:beforeAutospacing="1" w:after="0" w:afterAutospacing="1" w:line="240" w:lineRule="auto"/>
        <w:rPr>
          <w:ins w:id="34" w:author="Lekan Molu" w:date="2021-08-08T14:26:00Z"/>
          <w:rFonts w:asciiTheme="majorHAnsi" w:eastAsia="Times New Roman" w:hAnsiTheme="majorHAnsi" w:cstheme="majorHAnsi"/>
          <w:color w:val="373A3C"/>
          <w:sz w:val="24"/>
          <w:szCs w:val="24"/>
        </w:rPr>
      </w:pPr>
      <w:ins w:id="35" w:author="Lekan Molu" w:date="2021-08-08T14:25:00Z">
        <w:r>
          <w:rPr>
            <w:rFonts w:asciiTheme="majorHAnsi" w:eastAsia="Times New Roman" w:hAnsiTheme="majorHAnsi" w:cstheme="majorHAnsi"/>
            <w:color w:val="373A3C"/>
            <w:sz w:val="24"/>
            <w:szCs w:val="24"/>
          </w:rPr>
          <w:t xml:space="preserve">I’ll add my own references: </w:t>
        </w:r>
      </w:ins>
    </w:p>
    <w:p w14:paraId="3943F206" w14:textId="0EE91FB3" w:rsidR="00807196" w:rsidRDefault="00807196" w:rsidP="00807196">
      <w:pPr>
        <w:pStyle w:val="ListParagraph"/>
        <w:numPr>
          <w:ilvl w:val="0"/>
          <w:numId w:val="3"/>
        </w:numPr>
        <w:shd w:val="clear" w:color="auto" w:fill="FFFFFF"/>
        <w:spacing w:beforeAutospacing="1" w:after="0" w:afterAutospacing="1" w:line="240" w:lineRule="auto"/>
        <w:rPr>
          <w:ins w:id="36" w:author="Lekan Molu" w:date="2021-08-08T14:26:00Z"/>
          <w:rFonts w:asciiTheme="majorHAnsi" w:eastAsia="Times New Roman" w:hAnsiTheme="majorHAnsi" w:cstheme="majorHAnsi"/>
          <w:color w:val="373A3C"/>
          <w:sz w:val="24"/>
          <w:szCs w:val="24"/>
        </w:rPr>
      </w:pPr>
      <w:ins w:id="37" w:author="Lekan Molu" w:date="2021-08-08T14:27:00Z">
        <w:r>
          <w:rPr>
            <w:rFonts w:asciiTheme="majorHAnsi" w:eastAsia="Times New Roman" w:hAnsiTheme="majorHAnsi" w:cstheme="majorHAnsi"/>
            <w:color w:val="373A3C"/>
            <w:sz w:val="24"/>
            <w:szCs w:val="24"/>
          </w:rPr>
          <w:t>Intuitive way to think</w:t>
        </w:r>
      </w:ins>
      <w:ins w:id="38" w:author="Lekan Molu" w:date="2021-08-08T14:28:00Z">
        <w:r>
          <w:rPr>
            <w:rFonts w:asciiTheme="majorHAnsi" w:eastAsia="Times New Roman" w:hAnsiTheme="majorHAnsi" w:cstheme="majorHAnsi"/>
            <w:color w:val="373A3C"/>
            <w:sz w:val="24"/>
            <w:szCs w:val="24"/>
          </w:rPr>
          <w:t xml:space="preserve"> about the matrix determinant: </w:t>
        </w:r>
        <w:r w:rsidR="00A42909">
          <w:rPr>
            <w:rFonts w:asciiTheme="majorHAnsi" w:eastAsia="Times New Roman" w:hAnsiTheme="majorHAnsi" w:cstheme="majorHAnsi"/>
            <w:color w:val="373A3C"/>
            <w:sz w:val="24"/>
            <w:szCs w:val="24"/>
          </w:rPr>
          <w:fldChar w:fldCharType="begin"/>
        </w:r>
        <w:r w:rsidR="00A42909">
          <w:rPr>
            <w:rFonts w:asciiTheme="majorHAnsi" w:eastAsia="Times New Roman" w:hAnsiTheme="majorHAnsi" w:cstheme="majorHAnsi"/>
            <w:color w:val="373A3C"/>
            <w:sz w:val="24"/>
            <w:szCs w:val="24"/>
          </w:rPr>
          <w:instrText xml:space="preserve"> HYPERLINK "</w:instrText>
        </w:r>
      </w:ins>
      <w:ins w:id="39" w:author="Lekan Molu" w:date="2021-08-08T14:26:00Z">
        <w:r w:rsidR="00A42909" w:rsidRPr="00A42909">
          <w:rPr>
            <w:rFonts w:asciiTheme="majorHAnsi" w:eastAsia="Times New Roman" w:hAnsiTheme="majorHAnsi" w:cstheme="majorHAnsi"/>
            <w:color w:val="373A3C"/>
            <w:sz w:val="24"/>
            <w:szCs w:val="24"/>
            <w:rPrChange w:id="40" w:author="Lekan Molu" w:date="2021-08-08T14:28:00Z">
              <w:rPr>
                <w:rStyle w:val="Hyperlink"/>
                <w:rFonts w:asciiTheme="majorHAnsi" w:eastAsia="Times New Roman" w:hAnsiTheme="majorHAnsi" w:cstheme="majorHAnsi"/>
                <w:sz w:val="24"/>
                <w:szCs w:val="24"/>
              </w:rPr>
            </w:rPrChange>
          </w:rPr>
          <w:instrText>https://math.stackexchange.com/questions/668/whats-an-intuitive-way-to-think-about-the-determinant</w:instrText>
        </w:r>
      </w:ins>
      <w:ins w:id="41" w:author="Lekan Molu" w:date="2021-08-08T14:28:00Z">
        <w:r w:rsidR="00A42909">
          <w:rPr>
            <w:rFonts w:asciiTheme="majorHAnsi" w:eastAsia="Times New Roman" w:hAnsiTheme="majorHAnsi" w:cstheme="majorHAnsi"/>
            <w:color w:val="373A3C"/>
            <w:sz w:val="24"/>
            <w:szCs w:val="24"/>
          </w:rPr>
          <w:instrText xml:space="preserve">" </w:instrText>
        </w:r>
        <w:r w:rsidR="00A42909">
          <w:rPr>
            <w:rFonts w:asciiTheme="majorHAnsi" w:eastAsia="Times New Roman" w:hAnsiTheme="majorHAnsi" w:cstheme="majorHAnsi"/>
            <w:color w:val="373A3C"/>
            <w:sz w:val="24"/>
            <w:szCs w:val="24"/>
          </w:rPr>
          <w:fldChar w:fldCharType="separate"/>
        </w:r>
      </w:ins>
      <w:ins w:id="42" w:author="Lekan Molu" w:date="2021-08-08T14:26:00Z">
        <w:r w:rsidR="00A42909" w:rsidRPr="00A42909">
          <w:rPr>
            <w:rStyle w:val="Hyperlink"/>
            <w:rFonts w:asciiTheme="majorHAnsi" w:eastAsia="Times New Roman" w:hAnsiTheme="majorHAnsi" w:cstheme="majorHAnsi"/>
            <w:sz w:val="24"/>
            <w:szCs w:val="24"/>
          </w:rPr>
          <w:t>https://math.stackexchange.com/questions/668/whats-an-intuitive-way-to-think-about-the-determinant</w:t>
        </w:r>
      </w:ins>
      <w:ins w:id="43" w:author="Lekan Molu" w:date="2021-08-08T14:28:00Z">
        <w:r w:rsidR="00A42909">
          <w:rPr>
            <w:rFonts w:asciiTheme="majorHAnsi" w:eastAsia="Times New Roman" w:hAnsiTheme="majorHAnsi" w:cstheme="majorHAnsi"/>
            <w:color w:val="373A3C"/>
            <w:sz w:val="24"/>
            <w:szCs w:val="24"/>
          </w:rPr>
          <w:fldChar w:fldCharType="end"/>
        </w:r>
      </w:ins>
    </w:p>
    <w:p w14:paraId="24AB82D5" w14:textId="7AA3A5F1" w:rsidR="00807196" w:rsidRDefault="00807196" w:rsidP="00807196">
      <w:pPr>
        <w:pStyle w:val="ListParagraph"/>
        <w:numPr>
          <w:ilvl w:val="0"/>
          <w:numId w:val="3"/>
        </w:numPr>
        <w:shd w:val="clear" w:color="auto" w:fill="FFFFFF"/>
        <w:spacing w:beforeAutospacing="1" w:after="0" w:afterAutospacing="1" w:line="240" w:lineRule="auto"/>
        <w:rPr>
          <w:ins w:id="44" w:author="Lekan Molu" w:date="2021-08-08T14:27:00Z"/>
          <w:rFonts w:asciiTheme="majorHAnsi" w:eastAsia="Times New Roman" w:hAnsiTheme="majorHAnsi" w:cstheme="majorHAnsi"/>
          <w:color w:val="373A3C"/>
          <w:sz w:val="24"/>
          <w:szCs w:val="24"/>
        </w:rPr>
      </w:pPr>
      <w:ins w:id="45" w:author="Lekan Molu" w:date="2021-08-08T14:27:00Z">
        <w:r>
          <w:rPr>
            <w:rFonts w:asciiTheme="majorHAnsi" w:eastAsia="Times New Roman" w:hAnsiTheme="majorHAnsi" w:cstheme="majorHAnsi"/>
            <w:color w:val="373A3C"/>
            <w:sz w:val="24"/>
            <w:szCs w:val="24"/>
          </w:rPr>
          <w:t xml:space="preserve">Geometric Interpretation of Trace (an aside, but a goodie): </w:t>
        </w:r>
        <w:r>
          <w:rPr>
            <w:rFonts w:asciiTheme="majorHAnsi" w:eastAsia="Times New Roman" w:hAnsiTheme="majorHAnsi" w:cstheme="majorHAnsi"/>
            <w:color w:val="373A3C"/>
            <w:sz w:val="24"/>
            <w:szCs w:val="24"/>
          </w:rPr>
          <w:fldChar w:fldCharType="begin"/>
        </w:r>
        <w:r>
          <w:rPr>
            <w:rFonts w:asciiTheme="majorHAnsi" w:eastAsia="Times New Roman" w:hAnsiTheme="majorHAnsi" w:cstheme="majorHAnsi"/>
            <w:color w:val="373A3C"/>
            <w:sz w:val="24"/>
            <w:szCs w:val="24"/>
          </w:rPr>
          <w:instrText xml:space="preserve"> HYPERLINK "</w:instrText>
        </w:r>
        <w:r w:rsidRPr="00807196">
          <w:rPr>
            <w:rFonts w:asciiTheme="majorHAnsi" w:eastAsia="Times New Roman" w:hAnsiTheme="majorHAnsi" w:cstheme="majorHAnsi"/>
            <w:color w:val="373A3C"/>
            <w:sz w:val="24"/>
            <w:szCs w:val="24"/>
            <w:rPrChange w:id="46" w:author="Lekan Molu" w:date="2021-08-08T14:27:00Z">
              <w:rPr>
                <w:rStyle w:val="Hyperlink"/>
                <w:rFonts w:asciiTheme="majorHAnsi" w:eastAsia="Times New Roman" w:hAnsiTheme="majorHAnsi" w:cstheme="majorHAnsi"/>
                <w:sz w:val="24"/>
                <w:szCs w:val="24"/>
              </w:rPr>
            </w:rPrChange>
          </w:rPr>
          <w:instrText>https://mathoverflow.net/questions/13526/geometric-interpretation-of-trace</w:instrText>
        </w:r>
        <w:r>
          <w:rPr>
            <w:rFonts w:asciiTheme="majorHAnsi" w:eastAsia="Times New Roman" w:hAnsiTheme="majorHAnsi" w:cstheme="majorHAnsi"/>
            <w:color w:val="373A3C"/>
            <w:sz w:val="24"/>
            <w:szCs w:val="24"/>
          </w:rPr>
          <w:instrText xml:space="preserve">" </w:instrText>
        </w:r>
        <w:r>
          <w:rPr>
            <w:rFonts w:asciiTheme="majorHAnsi" w:eastAsia="Times New Roman" w:hAnsiTheme="majorHAnsi" w:cstheme="majorHAnsi"/>
            <w:color w:val="373A3C"/>
            <w:sz w:val="24"/>
            <w:szCs w:val="24"/>
          </w:rPr>
          <w:fldChar w:fldCharType="separate"/>
        </w:r>
        <w:r w:rsidRPr="00807196">
          <w:rPr>
            <w:rStyle w:val="Hyperlink"/>
            <w:rFonts w:asciiTheme="majorHAnsi" w:eastAsia="Times New Roman" w:hAnsiTheme="majorHAnsi" w:cstheme="majorHAnsi"/>
            <w:sz w:val="24"/>
            <w:szCs w:val="24"/>
          </w:rPr>
          <w:t>https://mathoverflow.net/questions/13526/geometric-interpretation-of-trace</w:t>
        </w:r>
        <w:r>
          <w:rPr>
            <w:rFonts w:asciiTheme="majorHAnsi" w:eastAsia="Times New Roman" w:hAnsiTheme="majorHAnsi" w:cstheme="majorHAnsi"/>
            <w:color w:val="373A3C"/>
            <w:sz w:val="24"/>
            <w:szCs w:val="24"/>
          </w:rPr>
          <w:fldChar w:fldCharType="end"/>
        </w:r>
      </w:ins>
    </w:p>
    <w:p w14:paraId="4651EED3" w14:textId="1BBE3AC6" w:rsidR="00807196" w:rsidRPr="00807196" w:rsidRDefault="00A42909" w:rsidP="00807196">
      <w:pPr>
        <w:pStyle w:val="ListParagraph"/>
        <w:numPr>
          <w:ilvl w:val="0"/>
          <w:numId w:val="3"/>
        </w:numPr>
        <w:shd w:val="clear" w:color="auto" w:fill="FFFFFF"/>
        <w:spacing w:beforeAutospacing="1" w:after="0" w:afterAutospacing="1" w:line="240" w:lineRule="auto"/>
        <w:rPr>
          <w:rFonts w:asciiTheme="majorHAnsi" w:eastAsia="Times New Roman" w:hAnsiTheme="majorHAnsi" w:cstheme="majorHAnsi"/>
          <w:color w:val="373A3C"/>
          <w:sz w:val="24"/>
          <w:szCs w:val="24"/>
          <w:rPrChange w:id="47" w:author="Lekan Molu" w:date="2021-08-08T14:26:00Z">
            <w:rPr/>
          </w:rPrChange>
        </w:rPr>
        <w:pPrChange w:id="48" w:author="Lekan Molu" w:date="2021-08-08T14:26:00Z">
          <w:pPr>
            <w:shd w:val="clear" w:color="auto" w:fill="FFFFFF"/>
            <w:spacing w:beforeAutospacing="1" w:after="0" w:afterAutospacing="1" w:line="240" w:lineRule="auto"/>
          </w:pPr>
        </w:pPrChange>
      </w:pPr>
      <w:ins w:id="49" w:author="Lekan Molu" w:date="2021-08-08T14:28:00Z">
        <w:r w:rsidRPr="00A42909">
          <w:rPr>
            <w:rFonts w:asciiTheme="majorHAnsi" w:eastAsia="Times New Roman" w:hAnsiTheme="majorHAnsi" w:cstheme="majorHAnsi"/>
            <w:color w:val="373A3C"/>
            <w:sz w:val="24"/>
            <w:szCs w:val="24"/>
          </w:rPr>
          <w:t>https://www.askamathematician.com/2013/05/q-why-are-determinants-defined-the-weird-way-they-are/</w:t>
        </w:r>
      </w:ins>
    </w:p>
    <w:p w14:paraId="31084F13" w14:textId="6BD79715" w:rsidR="00540AD5" w:rsidRPr="00137888" w:rsidRDefault="00FF42ED" w:rsidP="00137888">
      <w:pPr>
        <w:shd w:val="clear" w:color="auto" w:fill="FFFFFF"/>
        <w:spacing w:beforeAutospacing="1" w:after="0" w:afterAutospacing="1" w:line="240" w:lineRule="auto"/>
        <w:rPr>
          <w:rFonts w:asciiTheme="majorHAnsi" w:eastAsia="Times New Roman" w:hAnsiTheme="majorHAnsi" w:cstheme="majorHAnsi"/>
          <w:color w:val="373A3C"/>
          <w:sz w:val="24"/>
          <w:szCs w:val="24"/>
        </w:rPr>
      </w:pPr>
      <w:hyperlink r:id="rId5" w:history="1">
        <w:r w:rsidR="00540AD5" w:rsidRPr="00CB6DBE">
          <w:rPr>
            <w:rStyle w:val="Hyperlink"/>
            <w:rFonts w:asciiTheme="majorHAnsi" w:eastAsia="Times New Roman" w:hAnsiTheme="majorHAnsi" w:cstheme="majorHAnsi"/>
            <w:sz w:val="24"/>
            <w:szCs w:val="24"/>
          </w:rPr>
          <w:t>https://www.khanacademy.org/math/linear-algebra/matrix-transformations/determinant-depth/v/linear-algebra-determinant-when-row-multiplied-by-scalar</w:t>
        </w:r>
      </w:hyperlink>
      <w:r w:rsidR="00540AD5">
        <w:rPr>
          <w:rFonts w:asciiTheme="majorHAnsi" w:eastAsia="Times New Roman" w:hAnsiTheme="majorHAnsi" w:cstheme="majorHAnsi"/>
          <w:color w:val="373A3C"/>
          <w:sz w:val="24"/>
          <w:szCs w:val="24"/>
        </w:rPr>
        <w:t xml:space="preserve"> </w:t>
      </w:r>
    </w:p>
    <w:p w14:paraId="319C9BA8" w14:textId="6C477056" w:rsidR="00137888" w:rsidRDefault="00137888" w:rsidP="009F44E1">
      <w:pPr>
        <w:shd w:val="clear" w:color="auto" w:fill="FFFFFF"/>
        <w:spacing w:beforeAutospacing="1" w:after="0" w:afterAutospacing="1" w:line="240" w:lineRule="auto"/>
        <w:rPr>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For the first matrix, if l = 2, det(A) = 8, and det(B) = 80.</w:t>
      </w:r>
    </w:p>
    <w:p w14:paraId="0BAD89EF" w14:textId="1C5E524E" w:rsidR="00137888" w:rsidRPr="00B75F42" w:rsidRDefault="00137888" w:rsidP="009F44E1">
      <w:pPr>
        <w:shd w:val="clear" w:color="auto" w:fill="FFFFFF"/>
        <w:spacing w:beforeAutospacing="1" w:after="0" w:afterAutospacing="1" w:line="240" w:lineRule="auto"/>
        <w:rPr>
          <w:rFonts w:asciiTheme="majorHAnsi" w:eastAsia="Times New Roman" w:hAnsiTheme="majorHAnsi" w:cstheme="majorHAnsi"/>
          <w:color w:val="373A3C"/>
          <w:sz w:val="24"/>
          <w:szCs w:val="24"/>
        </w:rPr>
      </w:pPr>
      <w:proofErr w:type="gramStart"/>
      <w:r>
        <w:rPr>
          <w:rFonts w:asciiTheme="majorHAnsi" w:eastAsia="Times New Roman" w:hAnsiTheme="majorHAnsi" w:cstheme="majorHAnsi"/>
          <w:color w:val="373A3C"/>
          <w:sz w:val="24"/>
          <w:szCs w:val="24"/>
        </w:rPr>
        <w:t>So</w:t>
      </w:r>
      <w:proofErr w:type="gramEnd"/>
      <w:r>
        <w:rPr>
          <w:rFonts w:asciiTheme="majorHAnsi" w:eastAsia="Times New Roman" w:hAnsiTheme="majorHAnsi" w:cstheme="majorHAnsi"/>
          <w:color w:val="373A3C"/>
          <w:sz w:val="24"/>
          <w:szCs w:val="24"/>
        </w:rPr>
        <w:t xml:space="preserve"> I would use the greatest vertex in each </w:t>
      </w:r>
    </w:p>
    <w:p w14:paraId="6C73D4C4" w14:textId="1CA56741" w:rsidR="00653E2A" w:rsidRDefault="00B75F42" w:rsidP="00B75F42">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373A3C"/>
          <w:sz w:val="24"/>
          <w:szCs w:val="24"/>
        </w:rPr>
      </w:pPr>
      <w:r w:rsidRPr="00B75F42">
        <w:rPr>
          <w:rFonts w:asciiTheme="majorHAnsi" w:eastAsia="Times New Roman" w:hAnsiTheme="majorHAnsi" w:cstheme="majorHAnsi"/>
          <w:color w:val="373A3C"/>
          <w:sz w:val="24"/>
          <w:szCs w:val="24"/>
        </w:rPr>
        <w:t>If you flip two rows of a matrix that defines a unit cube, what happens to its orientation?</w:t>
      </w:r>
    </w:p>
    <w:p w14:paraId="35996579" w14:textId="77777777" w:rsidR="00945ACB" w:rsidRDefault="00945ACB" w:rsidP="00945ACB">
      <w:pPr>
        <w:shd w:val="clear" w:color="auto" w:fill="FFFFFF"/>
        <w:spacing w:before="100" w:beforeAutospacing="1" w:after="100" w:afterAutospacing="1" w:line="240" w:lineRule="auto"/>
        <w:rPr>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Defining a unit cube matrix as the following:</w:t>
      </w:r>
    </w:p>
    <w:p w14:paraId="674045CA" w14:textId="3BDE2D79" w:rsidR="00945ACB" w:rsidRPr="00945ACB" w:rsidRDefault="00945ACB" w:rsidP="00945ACB">
      <w:pPr>
        <w:shd w:val="clear" w:color="auto" w:fill="FFFFFF"/>
        <w:spacing w:before="100" w:beforeAutospacing="1" w:after="100" w:afterAutospacing="1" w:line="240" w:lineRule="auto"/>
        <w:jc w:val="center"/>
        <w:rPr>
          <w:rFonts w:asciiTheme="majorHAnsi" w:eastAsia="Times New Roman" w:hAnsiTheme="majorHAnsi" w:cstheme="majorHAnsi"/>
          <w:color w:val="373A3C"/>
          <w:sz w:val="24"/>
          <w:szCs w:val="24"/>
        </w:rPr>
      </w:pPr>
      <m:oMathPara>
        <m:oMath>
          <m:r>
            <w:rPr>
              <w:rFonts w:ascii="Cambria Math" w:eastAsia="Times New Roman" w:hAnsi="Cambria Math" w:cstheme="majorHAnsi"/>
              <w:color w:val="373A3C"/>
              <w:sz w:val="24"/>
              <w:szCs w:val="24"/>
            </w:rPr>
            <m:t xml:space="preserve">A= </m:t>
          </m:r>
          <m:d>
            <m:dPr>
              <m:begChr m:val="["/>
              <m:endChr m:val="]"/>
              <m:ctrlPr>
                <w:rPr>
                  <w:rFonts w:ascii="Cambria Math" w:eastAsia="Times New Roman" w:hAnsi="Cambria Math" w:cstheme="majorHAnsi"/>
                  <w:i/>
                  <w:color w:val="373A3C"/>
                  <w:sz w:val="24"/>
                  <w:szCs w:val="24"/>
                </w:rPr>
              </m:ctrlPr>
            </m:dPr>
            <m:e>
              <m:m>
                <m:mPr>
                  <m:mcs>
                    <m:mc>
                      <m:mcPr>
                        <m:count m:val="3"/>
                        <m:mcJc m:val="center"/>
                      </m:mcPr>
                    </m:mc>
                  </m:mcs>
                  <m:ctrlPr>
                    <w:rPr>
                      <w:rFonts w:ascii="Cambria Math" w:eastAsia="Times New Roman" w:hAnsi="Cambria Math" w:cstheme="majorHAnsi"/>
                      <w:i/>
                      <w:color w:val="373A3C"/>
                      <w:sz w:val="24"/>
                      <w:szCs w:val="24"/>
                    </w:rPr>
                  </m:ctrlPr>
                </m:mPr>
                <m:mr>
                  <m:e>
                    <m:r>
                      <w:rPr>
                        <w:rFonts w:ascii="Cambria Math" w:eastAsia="Times New Roman" w:hAnsi="Cambria Math" w:cstheme="majorHAnsi"/>
                        <w:color w:val="373A3C"/>
                        <w:sz w:val="24"/>
                        <w:szCs w:val="24"/>
                      </w:rPr>
                      <m:t>1</m:t>
                    </m:r>
                  </m:e>
                  <m:e>
                    <m:r>
                      <w:rPr>
                        <w:rFonts w:ascii="Cambria Math" w:eastAsia="Times New Roman" w:hAnsi="Cambria Math" w:cstheme="majorHAnsi"/>
                        <w:color w:val="373A3C"/>
                        <w:sz w:val="24"/>
                        <w:szCs w:val="24"/>
                      </w:rPr>
                      <m:t>0</m:t>
                    </m:r>
                  </m:e>
                  <m:e>
                    <m:r>
                      <w:rPr>
                        <w:rFonts w:ascii="Cambria Math" w:eastAsia="Times New Roman" w:hAnsi="Cambria Math" w:cstheme="majorHAnsi"/>
                        <w:color w:val="373A3C"/>
                        <w:sz w:val="24"/>
                        <w:szCs w:val="24"/>
                      </w:rPr>
                      <m:t>0</m:t>
                    </m:r>
                  </m:e>
                </m:mr>
                <m:mr>
                  <m:e>
                    <m:r>
                      <w:rPr>
                        <w:rFonts w:ascii="Cambria Math" w:eastAsia="Times New Roman" w:hAnsi="Cambria Math" w:cstheme="majorHAnsi"/>
                        <w:color w:val="373A3C"/>
                        <w:sz w:val="24"/>
                        <w:szCs w:val="24"/>
                      </w:rPr>
                      <m:t>0</m:t>
                    </m:r>
                  </m:e>
                  <m:e>
                    <m:r>
                      <w:rPr>
                        <w:rFonts w:ascii="Cambria Math" w:eastAsia="Times New Roman" w:hAnsi="Cambria Math" w:cstheme="majorHAnsi"/>
                        <w:color w:val="373A3C"/>
                        <w:sz w:val="24"/>
                        <w:szCs w:val="24"/>
                      </w:rPr>
                      <m:t>1</m:t>
                    </m:r>
                  </m:e>
                  <m:e>
                    <m:r>
                      <w:rPr>
                        <w:rFonts w:ascii="Cambria Math" w:eastAsia="Times New Roman" w:hAnsi="Cambria Math" w:cstheme="majorHAnsi"/>
                        <w:color w:val="373A3C"/>
                        <w:sz w:val="24"/>
                        <w:szCs w:val="24"/>
                      </w:rPr>
                      <m:t>0</m:t>
                    </m:r>
                  </m:e>
                </m:mr>
                <m:mr>
                  <m:e>
                    <m:r>
                      <w:rPr>
                        <w:rFonts w:ascii="Cambria Math" w:eastAsia="Times New Roman" w:hAnsi="Cambria Math" w:cstheme="majorHAnsi"/>
                        <w:color w:val="373A3C"/>
                        <w:sz w:val="24"/>
                        <w:szCs w:val="24"/>
                      </w:rPr>
                      <m:t>0</m:t>
                    </m:r>
                  </m:e>
                  <m:e>
                    <m:r>
                      <w:rPr>
                        <w:rFonts w:ascii="Cambria Math" w:eastAsia="Times New Roman" w:hAnsi="Cambria Math" w:cstheme="majorHAnsi"/>
                        <w:color w:val="373A3C"/>
                        <w:sz w:val="24"/>
                        <w:szCs w:val="24"/>
                      </w:rPr>
                      <m:t>0</m:t>
                    </m:r>
                  </m:e>
                  <m:e>
                    <m:r>
                      <w:rPr>
                        <w:rFonts w:ascii="Cambria Math" w:eastAsia="Times New Roman" w:hAnsi="Cambria Math" w:cstheme="majorHAnsi"/>
                        <w:color w:val="373A3C"/>
                        <w:sz w:val="24"/>
                        <w:szCs w:val="24"/>
                      </w:rPr>
                      <m:t>1</m:t>
                    </m:r>
                  </m:e>
                </m:mr>
              </m:m>
            </m:e>
          </m:d>
        </m:oMath>
      </m:oMathPara>
    </w:p>
    <w:p w14:paraId="558340F0" w14:textId="1715D49A" w:rsidR="00945ACB" w:rsidRDefault="00945ACB" w:rsidP="00945ACB">
      <w:pPr>
        <w:shd w:val="clear" w:color="auto" w:fill="FFFFFF"/>
        <w:spacing w:before="100" w:beforeAutospacing="1" w:after="100" w:afterAutospacing="1" w:line="240" w:lineRule="auto"/>
        <w:rPr>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 xml:space="preserve">Using its axes as x, y, and z and the coordinate system as </w:t>
      </w:r>
      <w:proofErr w:type="spellStart"/>
      <w:r>
        <w:rPr>
          <w:rFonts w:asciiTheme="majorHAnsi" w:eastAsia="Times New Roman" w:hAnsiTheme="majorHAnsi" w:cstheme="majorHAnsi"/>
          <w:color w:val="373A3C"/>
          <w:sz w:val="24"/>
          <w:szCs w:val="24"/>
        </w:rPr>
        <w:t>i</w:t>
      </w:r>
      <w:proofErr w:type="spellEnd"/>
      <w:r>
        <w:rPr>
          <w:rFonts w:asciiTheme="majorHAnsi" w:eastAsia="Times New Roman" w:hAnsiTheme="majorHAnsi" w:cstheme="majorHAnsi"/>
          <w:color w:val="373A3C"/>
          <w:sz w:val="24"/>
          <w:szCs w:val="24"/>
        </w:rPr>
        <w:t>, j, and k</w:t>
      </w:r>
    </w:p>
    <w:p w14:paraId="0403AD7B" w14:textId="3B89CC9F" w:rsidR="009F44E1" w:rsidRPr="00945ACB" w:rsidRDefault="00FF42ED" w:rsidP="009F44E1">
      <w:pPr>
        <w:shd w:val="clear" w:color="auto" w:fill="FFFFFF"/>
        <w:spacing w:before="100" w:beforeAutospacing="1" w:after="100" w:afterAutospacing="1" w:line="240" w:lineRule="auto"/>
        <w:rPr>
          <w:rFonts w:asciiTheme="majorHAnsi" w:eastAsia="Times New Roman" w:hAnsiTheme="majorHAnsi" w:cstheme="majorHAnsi"/>
          <w:color w:val="373A3C"/>
          <w:sz w:val="24"/>
          <w:szCs w:val="24"/>
        </w:rPr>
      </w:pPr>
      <m:oMathPara>
        <m:oMath>
          <m:d>
            <m:dPr>
              <m:begChr m:val="["/>
              <m:endChr m:val="]"/>
              <m:ctrlPr>
                <w:rPr>
                  <w:rFonts w:ascii="Cambria Math" w:eastAsia="Times New Roman" w:hAnsi="Cambria Math" w:cstheme="majorHAnsi"/>
                  <w:i/>
                  <w:color w:val="373A3C"/>
                  <w:sz w:val="24"/>
                  <w:szCs w:val="24"/>
                </w:rPr>
              </m:ctrlPr>
            </m:dPr>
            <m:e>
              <m:eqArr>
                <m:eqArrPr>
                  <m:ctrlPr>
                    <w:rPr>
                      <w:rFonts w:ascii="Cambria Math" w:eastAsia="Times New Roman" w:hAnsi="Cambria Math" w:cstheme="majorHAnsi"/>
                      <w:i/>
                      <w:color w:val="373A3C"/>
                      <w:sz w:val="24"/>
                      <w:szCs w:val="24"/>
                    </w:rPr>
                  </m:ctrlPr>
                </m:eqArrPr>
                <m:e>
                  <m:r>
                    <w:rPr>
                      <w:rFonts w:ascii="Cambria Math" w:eastAsia="Times New Roman" w:hAnsi="Cambria Math" w:cstheme="majorHAnsi"/>
                      <w:color w:val="373A3C"/>
                      <w:sz w:val="24"/>
                      <w:szCs w:val="24"/>
                    </w:rPr>
                    <m:t>i</m:t>
                  </m:r>
                </m:e>
                <m:e>
                  <m:r>
                    <w:rPr>
                      <w:rFonts w:ascii="Cambria Math" w:eastAsia="Times New Roman" w:hAnsi="Cambria Math" w:cstheme="majorHAnsi"/>
                      <w:color w:val="373A3C"/>
                      <w:sz w:val="24"/>
                      <w:szCs w:val="24"/>
                    </w:rPr>
                    <m:t>j</m:t>
                  </m:r>
                  <m:ctrlPr>
                    <w:rPr>
                      <w:rFonts w:ascii="Cambria Math" w:eastAsia="Cambria Math" w:hAnsi="Cambria Math" w:cs="Cambria Math"/>
                      <w:i/>
                      <w:color w:val="373A3C"/>
                      <w:sz w:val="24"/>
                      <w:szCs w:val="24"/>
                    </w:rPr>
                  </m:ctrlPr>
                </m:e>
                <m:e>
                  <m:r>
                    <w:rPr>
                      <w:rFonts w:ascii="Cambria Math" w:eastAsia="Cambria Math" w:hAnsi="Cambria Math" w:cs="Cambria Math"/>
                      <w:color w:val="373A3C"/>
                      <w:sz w:val="24"/>
                      <w:szCs w:val="24"/>
                    </w:rPr>
                    <m:t>k</m:t>
                  </m:r>
                </m:e>
              </m:eqArr>
            </m:e>
          </m:d>
          <m:r>
            <w:rPr>
              <w:rFonts w:ascii="Cambria Math" w:eastAsia="Times New Roman" w:hAnsi="Cambria Math" w:cstheme="majorHAnsi"/>
              <w:color w:val="373A3C"/>
              <w:sz w:val="24"/>
              <w:szCs w:val="24"/>
            </w:rPr>
            <m:t>=</m:t>
          </m:r>
          <m:d>
            <m:dPr>
              <m:begChr m:val="["/>
              <m:endChr m:val="]"/>
              <m:ctrlPr>
                <w:rPr>
                  <w:rFonts w:ascii="Cambria Math" w:eastAsia="Times New Roman" w:hAnsi="Cambria Math" w:cstheme="majorHAnsi"/>
                  <w:i/>
                  <w:color w:val="373A3C"/>
                  <w:sz w:val="24"/>
                  <w:szCs w:val="24"/>
                </w:rPr>
              </m:ctrlPr>
            </m:dPr>
            <m:e>
              <m:m>
                <m:mPr>
                  <m:mcs>
                    <m:mc>
                      <m:mcPr>
                        <m:count m:val="3"/>
                        <m:mcJc m:val="center"/>
                      </m:mcPr>
                    </m:mc>
                  </m:mcs>
                  <m:ctrlPr>
                    <w:rPr>
                      <w:rFonts w:ascii="Cambria Math" w:eastAsia="Times New Roman" w:hAnsi="Cambria Math" w:cstheme="majorHAnsi"/>
                      <w:i/>
                      <w:color w:val="373A3C"/>
                      <w:sz w:val="24"/>
                      <w:szCs w:val="24"/>
                    </w:rPr>
                  </m:ctrlPr>
                </m:mPr>
                <m:mr>
                  <m:e>
                    <m:r>
                      <w:rPr>
                        <w:rFonts w:ascii="Cambria Math" w:eastAsia="Times New Roman" w:hAnsi="Cambria Math" w:cstheme="majorHAnsi"/>
                        <w:color w:val="373A3C"/>
                        <w:sz w:val="24"/>
                        <w:szCs w:val="24"/>
                      </w:rPr>
                      <m:t>1</m:t>
                    </m:r>
                  </m:e>
                  <m:e>
                    <m:r>
                      <w:rPr>
                        <w:rFonts w:ascii="Cambria Math" w:eastAsia="Times New Roman" w:hAnsi="Cambria Math" w:cstheme="majorHAnsi"/>
                        <w:color w:val="373A3C"/>
                        <w:sz w:val="24"/>
                        <w:szCs w:val="24"/>
                      </w:rPr>
                      <m:t>0</m:t>
                    </m:r>
                  </m:e>
                  <m:e>
                    <m:r>
                      <w:rPr>
                        <w:rFonts w:ascii="Cambria Math" w:eastAsia="Times New Roman" w:hAnsi="Cambria Math" w:cstheme="majorHAnsi"/>
                        <w:color w:val="373A3C"/>
                        <w:sz w:val="24"/>
                        <w:szCs w:val="24"/>
                      </w:rPr>
                      <m:t>0</m:t>
                    </m:r>
                  </m:e>
                </m:mr>
                <m:mr>
                  <m:e>
                    <m:r>
                      <w:rPr>
                        <w:rFonts w:ascii="Cambria Math" w:eastAsia="Times New Roman" w:hAnsi="Cambria Math" w:cstheme="majorHAnsi"/>
                        <w:color w:val="373A3C"/>
                        <w:sz w:val="24"/>
                        <w:szCs w:val="24"/>
                      </w:rPr>
                      <m:t>0</m:t>
                    </m:r>
                  </m:e>
                  <m:e>
                    <m:r>
                      <w:rPr>
                        <w:rFonts w:ascii="Cambria Math" w:eastAsia="Times New Roman" w:hAnsi="Cambria Math" w:cstheme="majorHAnsi"/>
                        <w:color w:val="373A3C"/>
                        <w:sz w:val="24"/>
                        <w:szCs w:val="24"/>
                      </w:rPr>
                      <m:t>1</m:t>
                    </m:r>
                  </m:e>
                  <m:e>
                    <m:r>
                      <w:rPr>
                        <w:rFonts w:ascii="Cambria Math" w:eastAsia="Times New Roman" w:hAnsi="Cambria Math" w:cstheme="majorHAnsi"/>
                        <w:color w:val="373A3C"/>
                        <w:sz w:val="24"/>
                        <w:szCs w:val="24"/>
                      </w:rPr>
                      <m:t>0</m:t>
                    </m:r>
                  </m:e>
                </m:mr>
                <m:mr>
                  <m:e>
                    <m:r>
                      <w:rPr>
                        <w:rFonts w:ascii="Cambria Math" w:eastAsia="Times New Roman" w:hAnsi="Cambria Math" w:cstheme="majorHAnsi"/>
                        <w:color w:val="373A3C"/>
                        <w:sz w:val="24"/>
                        <w:szCs w:val="24"/>
                      </w:rPr>
                      <m:t>0</m:t>
                    </m:r>
                  </m:e>
                  <m:e>
                    <m:r>
                      <w:rPr>
                        <w:rFonts w:ascii="Cambria Math" w:eastAsia="Times New Roman" w:hAnsi="Cambria Math" w:cstheme="majorHAnsi"/>
                        <w:color w:val="373A3C"/>
                        <w:sz w:val="24"/>
                        <w:szCs w:val="24"/>
                      </w:rPr>
                      <m:t>0</m:t>
                    </m:r>
                  </m:e>
                  <m:e>
                    <m:r>
                      <w:rPr>
                        <w:rFonts w:ascii="Cambria Math" w:eastAsia="Times New Roman" w:hAnsi="Cambria Math" w:cstheme="majorHAnsi"/>
                        <w:color w:val="373A3C"/>
                        <w:sz w:val="24"/>
                        <w:szCs w:val="24"/>
                      </w:rPr>
                      <m:t>1</m:t>
                    </m:r>
                  </m:e>
                </m:mr>
              </m:m>
            </m:e>
          </m:d>
          <m:d>
            <m:dPr>
              <m:begChr m:val="["/>
              <m:endChr m:val="]"/>
              <m:ctrlPr>
                <w:rPr>
                  <w:rFonts w:ascii="Cambria Math" w:eastAsia="Times New Roman" w:hAnsi="Cambria Math" w:cstheme="majorHAnsi"/>
                  <w:i/>
                  <w:color w:val="373A3C"/>
                  <w:sz w:val="24"/>
                  <w:szCs w:val="24"/>
                </w:rPr>
              </m:ctrlPr>
            </m:dPr>
            <m:e>
              <m:eqArr>
                <m:eqArrPr>
                  <m:ctrlPr>
                    <w:rPr>
                      <w:rFonts w:ascii="Cambria Math" w:eastAsia="Times New Roman" w:hAnsi="Cambria Math" w:cstheme="majorHAnsi"/>
                      <w:i/>
                      <w:color w:val="373A3C"/>
                      <w:sz w:val="24"/>
                      <w:szCs w:val="24"/>
                    </w:rPr>
                  </m:ctrlPr>
                </m:eqArrPr>
                <m:e>
                  <m:r>
                    <w:rPr>
                      <w:rFonts w:ascii="Cambria Math" w:eastAsia="Times New Roman" w:hAnsi="Cambria Math" w:cstheme="majorHAnsi"/>
                      <w:color w:val="373A3C"/>
                      <w:sz w:val="24"/>
                      <w:szCs w:val="24"/>
                    </w:rPr>
                    <m:t>x</m:t>
                  </m:r>
                </m:e>
                <m:e>
                  <m:r>
                    <w:rPr>
                      <w:rFonts w:ascii="Cambria Math" w:eastAsia="Times New Roman" w:hAnsi="Cambria Math" w:cstheme="majorHAnsi"/>
                      <w:color w:val="373A3C"/>
                      <w:sz w:val="24"/>
                      <w:szCs w:val="24"/>
                    </w:rPr>
                    <m:t>y</m:t>
                  </m:r>
                  <m:ctrlPr>
                    <w:rPr>
                      <w:rFonts w:ascii="Cambria Math" w:eastAsia="Cambria Math" w:hAnsi="Cambria Math" w:cs="Cambria Math"/>
                      <w:i/>
                      <w:color w:val="373A3C"/>
                      <w:sz w:val="24"/>
                      <w:szCs w:val="24"/>
                    </w:rPr>
                  </m:ctrlPr>
                </m:e>
                <m:e>
                  <m:r>
                    <w:rPr>
                      <w:rFonts w:ascii="Cambria Math" w:eastAsia="Cambria Math" w:hAnsi="Cambria Math" w:cs="Cambria Math"/>
                      <w:color w:val="373A3C"/>
                      <w:sz w:val="24"/>
                      <w:szCs w:val="24"/>
                    </w:rPr>
                    <m:t>z</m:t>
                  </m:r>
                </m:e>
              </m:eqArr>
            </m:e>
          </m:d>
        </m:oMath>
      </m:oMathPara>
    </w:p>
    <w:p w14:paraId="307BBDD7" w14:textId="374C4907" w:rsidR="00945ACB" w:rsidRDefault="00945ACB" w:rsidP="009F44E1">
      <w:pPr>
        <w:shd w:val="clear" w:color="auto" w:fill="FFFFFF"/>
        <w:spacing w:before="100" w:beforeAutospacing="1" w:after="100" w:afterAutospacing="1" w:line="240" w:lineRule="auto"/>
        <w:rPr>
          <w:ins w:id="50" w:author="Lekan Molu" w:date="2021-08-08T14:35:00Z"/>
          <w:rFonts w:asciiTheme="majorHAnsi" w:eastAsia="Times New Roman" w:hAnsiTheme="majorHAnsi" w:cstheme="majorHAnsi"/>
          <w:color w:val="373A3C"/>
          <w:sz w:val="24"/>
          <w:szCs w:val="24"/>
        </w:rPr>
      </w:pPr>
      <w:r>
        <w:rPr>
          <w:rFonts w:asciiTheme="majorHAnsi" w:eastAsia="Times New Roman" w:hAnsiTheme="majorHAnsi" w:cstheme="majorHAnsi"/>
          <w:color w:val="373A3C"/>
          <w:sz w:val="24"/>
          <w:szCs w:val="24"/>
        </w:rPr>
        <w:t xml:space="preserve">Flipping any 2 rows of the coordinate system </w:t>
      </w:r>
      <w:r w:rsidR="005C31A1">
        <w:rPr>
          <w:rFonts w:asciiTheme="majorHAnsi" w:eastAsia="Times New Roman" w:hAnsiTheme="majorHAnsi" w:cstheme="majorHAnsi"/>
          <w:color w:val="373A3C"/>
          <w:sz w:val="24"/>
          <w:szCs w:val="24"/>
        </w:rPr>
        <w:t>would cause the unit cube to rotate around the axis of the untouched row.  For example, swapping the first and 3</w:t>
      </w:r>
      <w:r w:rsidR="005C31A1" w:rsidRPr="005C31A1">
        <w:rPr>
          <w:rFonts w:asciiTheme="majorHAnsi" w:eastAsia="Times New Roman" w:hAnsiTheme="majorHAnsi" w:cstheme="majorHAnsi"/>
          <w:color w:val="373A3C"/>
          <w:sz w:val="24"/>
          <w:szCs w:val="24"/>
          <w:vertAlign w:val="superscript"/>
        </w:rPr>
        <w:t>rd</w:t>
      </w:r>
      <w:r w:rsidR="005C31A1">
        <w:rPr>
          <w:rFonts w:asciiTheme="majorHAnsi" w:eastAsia="Times New Roman" w:hAnsiTheme="majorHAnsi" w:cstheme="majorHAnsi"/>
          <w:color w:val="373A3C"/>
          <w:sz w:val="24"/>
          <w:szCs w:val="24"/>
        </w:rPr>
        <w:t xml:space="preserve"> rows would cause the cube to rotate about the j axis</w:t>
      </w:r>
    </w:p>
    <w:p w14:paraId="049A5C07" w14:textId="30C91AC9" w:rsidR="00F63C18" w:rsidRDefault="00F63C18" w:rsidP="009F44E1">
      <w:pPr>
        <w:shd w:val="clear" w:color="auto" w:fill="FFFFFF"/>
        <w:spacing w:before="100" w:beforeAutospacing="1" w:after="100" w:afterAutospacing="1" w:line="240" w:lineRule="auto"/>
        <w:rPr>
          <w:ins w:id="51" w:author="Lekan Molu" w:date="2021-08-08T14:35:00Z"/>
          <w:rFonts w:asciiTheme="majorHAnsi" w:eastAsia="Times New Roman" w:hAnsiTheme="majorHAnsi" w:cstheme="majorHAnsi"/>
          <w:color w:val="373A3C"/>
          <w:sz w:val="24"/>
          <w:szCs w:val="24"/>
        </w:rPr>
      </w:pPr>
    </w:p>
    <w:p w14:paraId="2E156B3C" w14:textId="6250B3A2" w:rsidR="00F63C18" w:rsidRPr="00B75F42" w:rsidRDefault="00F63C18" w:rsidP="009F44E1">
      <w:pPr>
        <w:shd w:val="clear" w:color="auto" w:fill="FFFFFF"/>
        <w:spacing w:before="100" w:beforeAutospacing="1" w:after="100" w:afterAutospacing="1" w:line="240" w:lineRule="auto"/>
        <w:rPr>
          <w:rFonts w:asciiTheme="majorHAnsi" w:eastAsia="Times New Roman" w:hAnsiTheme="majorHAnsi" w:cstheme="majorHAnsi"/>
          <w:color w:val="373A3C"/>
          <w:sz w:val="24"/>
          <w:szCs w:val="24"/>
        </w:rPr>
      </w:pPr>
      <w:ins w:id="52" w:author="Lekan Molu" w:date="2021-08-08T14:35:00Z">
        <w:r>
          <w:rPr>
            <w:rFonts w:asciiTheme="majorHAnsi" w:eastAsia="Times New Roman" w:hAnsiTheme="majorHAnsi" w:cstheme="majorHAnsi"/>
            <w:color w:val="373A3C"/>
            <w:sz w:val="24"/>
            <w:szCs w:val="24"/>
          </w:rPr>
          <w:lastRenderedPageBreak/>
          <w:t>If you flip two rows of a matrix, you flip the sign of the determinant. Essentially, you are exchanging two directions, or turning the cube inside out.</w:t>
        </w:r>
      </w:ins>
    </w:p>
    <w:sectPr w:rsidR="00F63C18" w:rsidRPr="00B75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3B9C"/>
    <w:multiLevelType w:val="hybridMultilevel"/>
    <w:tmpl w:val="44502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16752"/>
    <w:multiLevelType w:val="multilevel"/>
    <w:tmpl w:val="2408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F5353"/>
    <w:multiLevelType w:val="hybridMultilevel"/>
    <w:tmpl w:val="AE4E8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kan Molu">
    <w15:presenceInfo w15:providerId="AD" w15:userId="S::lekanmolu@microsoft.com::827d8b23-6bb4-43b0-959b-c9a3e4d2b6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42"/>
    <w:rsid w:val="00137888"/>
    <w:rsid w:val="003F7063"/>
    <w:rsid w:val="00457A29"/>
    <w:rsid w:val="0047458F"/>
    <w:rsid w:val="00540AD5"/>
    <w:rsid w:val="005C31A1"/>
    <w:rsid w:val="00653E2A"/>
    <w:rsid w:val="007852F4"/>
    <w:rsid w:val="00807196"/>
    <w:rsid w:val="0089462F"/>
    <w:rsid w:val="00902389"/>
    <w:rsid w:val="00945ACB"/>
    <w:rsid w:val="009F44E1"/>
    <w:rsid w:val="00A2130A"/>
    <w:rsid w:val="00A42909"/>
    <w:rsid w:val="00B37C62"/>
    <w:rsid w:val="00B4207A"/>
    <w:rsid w:val="00B75F42"/>
    <w:rsid w:val="00CC4A00"/>
    <w:rsid w:val="00E01431"/>
    <w:rsid w:val="00EB440A"/>
    <w:rsid w:val="00ED75CE"/>
    <w:rsid w:val="00F63C18"/>
    <w:rsid w:val="00FE488B"/>
    <w:rsid w:val="00FF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0EC5"/>
  <w15:chartTrackingRefBased/>
  <w15:docId w15:val="{8D8DBC3F-A264-4211-8D1C-9502F705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F42"/>
    <w:pPr>
      <w:ind w:left="720"/>
      <w:contextualSpacing/>
    </w:pPr>
  </w:style>
  <w:style w:type="character" w:customStyle="1" w:styleId="mi">
    <w:name w:val="mi"/>
    <w:basedOn w:val="DefaultParagraphFont"/>
    <w:rsid w:val="00B75F42"/>
  </w:style>
  <w:style w:type="character" w:customStyle="1" w:styleId="mjxassistivemathml">
    <w:name w:val="mjx_assistive_mathml"/>
    <w:basedOn w:val="DefaultParagraphFont"/>
    <w:rsid w:val="00B75F42"/>
  </w:style>
  <w:style w:type="character" w:customStyle="1" w:styleId="mo">
    <w:name w:val="mo"/>
    <w:basedOn w:val="DefaultParagraphFont"/>
    <w:rsid w:val="00B75F42"/>
  </w:style>
  <w:style w:type="character" w:customStyle="1" w:styleId="mn">
    <w:name w:val="mn"/>
    <w:basedOn w:val="DefaultParagraphFont"/>
    <w:rsid w:val="00B75F42"/>
  </w:style>
  <w:style w:type="character" w:styleId="PlaceholderText">
    <w:name w:val="Placeholder Text"/>
    <w:basedOn w:val="DefaultParagraphFont"/>
    <w:uiPriority w:val="99"/>
    <w:semiHidden/>
    <w:rsid w:val="00457A29"/>
    <w:rPr>
      <w:color w:val="808080"/>
    </w:rPr>
  </w:style>
  <w:style w:type="character" w:styleId="Hyperlink">
    <w:name w:val="Hyperlink"/>
    <w:basedOn w:val="DefaultParagraphFont"/>
    <w:uiPriority w:val="99"/>
    <w:unhideWhenUsed/>
    <w:rsid w:val="00540AD5"/>
    <w:rPr>
      <w:color w:val="0563C1" w:themeColor="hyperlink"/>
      <w:u w:val="single"/>
    </w:rPr>
  </w:style>
  <w:style w:type="character" w:styleId="UnresolvedMention">
    <w:name w:val="Unresolved Mention"/>
    <w:basedOn w:val="DefaultParagraphFont"/>
    <w:uiPriority w:val="99"/>
    <w:semiHidden/>
    <w:unhideWhenUsed/>
    <w:rsid w:val="00540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hanacademy.org/math/linear-algebra/matrix-transformations/determinant-depth/v/linear-algebra-determinant-when-row-multiplied-by-scal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Capozzi</dc:creator>
  <cp:keywords/>
  <dc:description/>
  <cp:lastModifiedBy>Lekan Molu</cp:lastModifiedBy>
  <cp:revision>4</cp:revision>
  <dcterms:created xsi:type="dcterms:W3CDTF">2021-08-08T18:29:00Z</dcterms:created>
  <dcterms:modified xsi:type="dcterms:W3CDTF">2021-08-08T18:37:00Z</dcterms:modified>
</cp:coreProperties>
</file>